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9142" w:type="dxa"/>
        <w:tblInd w:w="-34" w:type="dxa"/>
        <w:tblLayout w:type="fixed"/>
        <w:tblCellMar>
          <w:top w:w="0" w:type="dxa"/>
          <w:left w:w="108" w:type="dxa"/>
          <w:bottom w:w="0" w:type="dxa"/>
          <w:right w:w="108" w:type="dxa"/>
        </w:tblCellMar>
      </w:tblPr>
      <w:tblGrid>
        <w:gridCol w:w="1994"/>
        <w:gridCol w:w="7148"/>
      </w:tblGrid>
      <w:tr>
        <w:tblPrEx>
          <w:tblLayout w:type="fixed"/>
          <w:tblCellMar>
            <w:top w:w="0" w:type="dxa"/>
            <w:left w:w="108" w:type="dxa"/>
            <w:bottom w:w="0" w:type="dxa"/>
            <w:right w:w="108" w:type="dxa"/>
          </w:tblCellMar>
        </w:tblPrEx>
        <w:trPr>
          <w:trHeight w:val="2700" w:hRule="atLeast"/>
        </w:trPr>
        <w:tc>
          <w:tcPr>
            <w:tcW w:w="1994" w:type="dxa"/>
            <w:shd w:val="clear" w:color="auto" w:fill="CCCCCC"/>
          </w:tcPr>
          <w:p/>
        </w:tc>
        <w:tc>
          <w:tcPr>
            <w:tcW w:w="7148" w:type="dxa"/>
          </w:tcPr>
          <w:tbl>
            <w:tblPr>
              <w:tblStyle w:val="23"/>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r>
                    <w:rPr>
                      <w:rFonts w:hint="eastAsia"/>
                    </w:rPr>
                    <w:t>卷    号</w:t>
                  </w:r>
                </w:p>
              </w:tc>
              <w:tc>
                <w:tcPr>
                  <w:tcW w:w="19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r>
                    <w:rPr>
                      <w:rFonts w:hint="eastAsia"/>
                    </w:rPr>
                    <w:t>卷内编号</w:t>
                  </w:r>
                </w:p>
              </w:tc>
              <w:tc>
                <w:tcPr>
                  <w:tcW w:w="19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r>
                    <w:rPr>
                      <w:rFonts w:hint="eastAsia"/>
                    </w:rPr>
                    <w:t>密    级</w:t>
                  </w:r>
                </w:p>
              </w:tc>
              <w:tc>
                <w:tcPr>
                  <w:tcW w:w="1980" w:type="dxa"/>
                </w:tcPr>
                <w:p/>
              </w:tc>
            </w:tr>
          </w:tbl>
          <w:p/>
          <w:p/>
          <w:p/>
          <w:p/>
          <w:p/>
          <w:p/>
          <w:p>
            <w:pPr>
              <w:rPr>
                <w:sz w:val="22"/>
              </w:rPr>
            </w:pPr>
            <w:r>
              <w:rPr>
                <w:sz w:val="22"/>
              </w:rPr>
              <w:t>项目编号:</w:t>
            </w:r>
            <w:r>
              <w:rPr>
                <w:rFonts w:hint="eastAsia"/>
                <w:sz w:val="22"/>
              </w:rPr>
              <w:t xml:space="preserve"> </w:t>
            </w:r>
            <w:r>
              <w:rPr>
                <w:sz w:val="22"/>
              </w:rPr>
              <w:t>H</w:t>
            </w:r>
            <w:r>
              <w:rPr>
                <w:rFonts w:hint="eastAsia"/>
                <w:sz w:val="22"/>
              </w:rPr>
              <w:t>NNDWL00120160629001</w:t>
            </w:r>
          </w:p>
          <w:p>
            <w:pPr>
              <w:rPr>
                <w:sz w:val="40"/>
              </w:rPr>
            </w:pPr>
            <w:r>
              <w:rPr>
                <w:rFonts w:hint="eastAsia"/>
                <w:sz w:val="40"/>
              </w:rPr>
              <w:t>攀枝花物流系统信息平台</w:t>
            </w:r>
          </w:p>
        </w:tc>
      </w:tr>
      <w:tr>
        <w:tblPrEx>
          <w:tblLayout w:type="fixed"/>
          <w:tblCellMar>
            <w:top w:w="0" w:type="dxa"/>
            <w:left w:w="108" w:type="dxa"/>
            <w:bottom w:w="0" w:type="dxa"/>
            <w:right w:w="108" w:type="dxa"/>
          </w:tblCellMar>
        </w:tblPrEx>
        <w:trPr>
          <w:cantSplit/>
          <w:trHeight w:val="7208" w:hRule="atLeast"/>
        </w:trPr>
        <w:tc>
          <w:tcPr>
            <w:tcW w:w="1994" w:type="dxa"/>
            <w:vMerge w:val="restart"/>
            <w:shd w:val="clear" w:color="auto" w:fill="CCCCCC"/>
            <w:vAlign w:val="bottom"/>
          </w:tcPr>
          <w:p>
            <w:r>
              <w:rPr>
                <w:rFonts w:hint="eastAsia"/>
              </w:rPr>
              <w:t>分类:</w:t>
            </w:r>
            <w:r>
              <w:fldChar w:fldCharType="begin"/>
            </w:r>
            <w:r>
              <w:instrText xml:space="preserve"> DOCPROPERTY "Category"  \* MERGEFORMAT </w:instrText>
            </w:r>
            <w:r>
              <w:fldChar w:fldCharType="separate"/>
            </w:r>
            <w:r>
              <w:fldChar w:fldCharType="end"/>
            </w:r>
          </w:p>
          <w:p>
            <w:pPr>
              <w:rPr>
                <w:u w:val="single"/>
              </w:rPr>
            </w:pPr>
            <w:r>
              <w:rPr>
                <w:rFonts w:hint="eastAsia"/>
              </w:rPr>
              <w:t>使用者:高级管理者、项目经理、项目组成员</w:t>
            </w:r>
          </w:p>
          <w:p>
            <w:pPr>
              <w:rPr>
                <w:rFonts w:ascii="宋体" w:hAnsi="宋体"/>
              </w:rPr>
            </w:pPr>
          </w:p>
          <w:p>
            <w:pPr>
              <w:rPr>
                <w:rFonts w:ascii="宋体" w:hAnsi="宋体"/>
                <w:u w:val="single"/>
              </w:rPr>
            </w:pPr>
          </w:p>
          <w:p>
            <w:pPr>
              <w:rPr>
                <w:rFonts w:ascii="宋体" w:hAnsi="宋体"/>
              </w:rPr>
            </w:pPr>
          </w:p>
        </w:tc>
        <w:tc>
          <w:tcPr>
            <w:tcW w:w="7148" w:type="dxa"/>
          </w:tcPr>
          <w:p>
            <w:pPr>
              <w:rPr>
                <w:sz w:val="8"/>
              </w:rPr>
            </w:pPr>
          </w:p>
          <w:p>
            <w:pPr>
              <w:rPr>
                <w:sz w:val="44"/>
              </w:rPr>
            </w:pPr>
            <w:ins w:id="0" w:author="henry xiao" w:date="2002-07-24T15:05:00Z">
              <w:r>
                <w:rPr>
                  <w:sz w:val="44"/>
                </w:rPr>
                <w:fldChar w:fldCharType="begin"/>
              </w:r>
            </w:ins>
            <w:ins w:id="1" w:author="henry xiao" w:date="2002-07-24T15:05:00Z">
              <w:r>
                <w:rPr>
                  <w:sz w:val="44"/>
                </w:rPr>
                <w:instrText xml:space="preserve"> TITLE  \* MERGEFORMAT </w:instrText>
              </w:r>
            </w:ins>
            <w:r>
              <w:rPr>
                <w:sz w:val="44"/>
              </w:rPr>
              <w:fldChar w:fldCharType="separate"/>
            </w:r>
            <w:r>
              <w:rPr>
                <w:rFonts w:hint="eastAsia"/>
                <w:sz w:val="44"/>
              </w:rPr>
              <w:t>需求规约</w:t>
            </w:r>
            <w:ins w:id="2" w:author="henry xiao" w:date="2002-07-24T15:05:00Z">
              <w:r>
                <w:rPr>
                  <w:sz w:val="44"/>
                </w:rPr>
                <w:fldChar w:fldCharType="end"/>
              </w:r>
            </w:ins>
          </w:p>
          <w:p>
            <w:pPr>
              <w:rPr>
                <w:sz w:val="21"/>
              </w:rPr>
            </w:pPr>
            <w:r>
              <w:rPr>
                <w:rFonts w:hint="eastAsia"/>
                <w:sz w:val="21"/>
              </w:rPr>
              <w:t>Version</w:t>
            </w:r>
            <w:r>
              <w:rPr>
                <w:sz w:val="21"/>
              </w:rPr>
              <w:t xml:space="preserve">: </w:t>
            </w:r>
            <w:r>
              <w:rPr>
                <w:rFonts w:hint="eastAsia"/>
                <w:sz w:val="21"/>
              </w:rPr>
              <w:t>1.0</w:t>
            </w:r>
          </w:p>
          <w:p>
            <w:pPr>
              <w:rPr>
                <w:sz w:val="22"/>
              </w:rPr>
            </w:pPr>
          </w:p>
          <w:p>
            <w:pPr>
              <w:rPr>
                <w:sz w:val="24"/>
              </w:rPr>
            </w:pPr>
          </w:p>
          <w:p>
            <w:pPr>
              <w:rPr>
                <w:rFonts w:ascii="楷体_GB2312" w:eastAsia="楷体_GB2312"/>
                <w:sz w:val="28"/>
              </w:rPr>
            </w:pPr>
            <w:r>
              <w:rPr>
                <w:rFonts w:hint="eastAsia" w:ascii="楷体_GB2312" w:eastAsia="楷体_GB2312"/>
                <w:sz w:val="28"/>
              </w:rPr>
              <w:t xml:space="preserve">项 目 承 担 部 门： </w:t>
            </w:r>
            <w:r>
              <w:rPr>
                <w:rFonts w:hint="eastAsia" w:ascii="楷体_GB2312" w:eastAsia="楷体_GB2312"/>
                <w:sz w:val="30"/>
              </w:rPr>
              <w:t>JAVAEE 第一小组</w:t>
            </w:r>
          </w:p>
          <w:p>
            <w:pPr>
              <w:rPr>
                <w:rFonts w:ascii="楷体_GB2312" w:eastAsia="楷体_GB2312"/>
                <w:sz w:val="28"/>
              </w:rPr>
            </w:pPr>
          </w:p>
          <w:p>
            <w:pPr>
              <w:rPr>
                <w:sz w:val="28"/>
              </w:rPr>
            </w:pPr>
            <w:r>
              <w:rPr>
                <w:rFonts w:hint="eastAsia" w:ascii="楷体_GB2312" w:eastAsia="楷体_GB2312"/>
                <w:sz w:val="28"/>
              </w:rPr>
              <w:t>撰</w:t>
            </w:r>
            <w:r>
              <w:rPr>
                <w:rFonts w:ascii="楷体_GB2312" w:eastAsia="楷体_GB2312"/>
                <w:sz w:val="28"/>
              </w:rPr>
              <w:t xml:space="preserve">  </w:t>
            </w:r>
            <w:r>
              <w:rPr>
                <w:rFonts w:hint="eastAsia" w:ascii="楷体_GB2312" w:eastAsia="楷体_GB2312"/>
                <w:sz w:val="28"/>
              </w:rPr>
              <w:t>写</w:t>
            </w:r>
            <w:r>
              <w:rPr>
                <w:rFonts w:ascii="楷体_GB2312" w:eastAsia="楷体_GB2312"/>
                <w:sz w:val="28"/>
              </w:rPr>
              <w:t xml:space="preserve">  </w:t>
            </w:r>
            <w:r>
              <w:rPr>
                <w:rFonts w:hint="eastAsia" w:ascii="楷体_GB2312" w:eastAsia="楷体_GB2312"/>
                <w:sz w:val="28"/>
              </w:rPr>
              <w:t>人</w:t>
            </w:r>
            <w:r>
              <w:rPr>
                <w:rFonts w:hint="eastAsia" w:ascii="楷体_GB2312" w:eastAsia="楷体_GB2312"/>
                <w:sz w:val="24"/>
              </w:rPr>
              <w:t>（签名）</w:t>
            </w:r>
            <w:r>
              <w:rPr>
                <w:rFonts w:hint="eastAsia" w:ascii="楷体_GB2312" w:eastAsia="楷体_GB2312"/>
                <w:sz w:val="28"/>
              </w:rPr>
              <w:t xml:space="preserve">： 莫鸿远 林宏 张淑兰   </w:t>
            </w:r>
          </w:p>
          <w:p>
            <w:pPr>
              <w:rPr>
                <w:rFonts w:ascii="楷体_GB2312" w:eastAsia="楷体_GB2312"/>
                <w:sz w:val="28"/>
              </w:rPr>
            </w:pPr>
          </w:p>
          <w:p>
            <w:pPr>
              <w:rPr>
                <w:sz w:val="28"/>
              </w:rPr>
            </w:pPr>
            <w:r>
              <w:rPr>
                <w:rFonts w:hint="eastAsia" w:ascii="楷体_GB2312" w:eastAsia="楷体_GB2312"/>
                <w:sz w:val="28"/>
              </w:rPr>
              <w:t>完</w:t>
            </w:r>
            <w:r>
              <w:rPr>
                <w:rFonts w:ascii="楷体_GB2312" w:eastAsia="楷体_GB2312"/>
                <w:sz w:val="28"/>
              </w:rPr>
              <w:t xml:space="preserve"> </w:t>
            </w:r>
            <w:r>
              <w:rPr>
                <w:rFonts w:hint="eastAsia" w:ascii="楷体_GB2312" w:eastAsia="楷体_GB2312"/>
                <w:sz w:val="28"/>
              </w:rPr>
              <w:t xml:space="preserve">  成   日</w:t>
            </w:r>
            <w:r>
              <w:rPr>
                <w:rFonts w:ascii="楷体_GB2312" w:eastAsia="楷体_GB2312"/>
                <w:sz w:val="28"/>
              </w:rPr>
              <w:t xml:space="preserve"> </w:t>
            </w:r>
            <w:r>
              <w:rPr>
                <w:rFonts w:hint="eastAsia" w:ascii="楷体_GB2312" w:eastAsia="楷体_GB2312"/>
                <w:sz w:val="28"/>
              </w:rPr>
              <w:t xml:space="preserve">  期：    2016-6-30   </w:t>
            </w:r>
          </w:p>
          <w:p>
            <w:pPr>
              <w:rPr>
                <w:rFonts w:ascii="楷体_GB2312" w:eastAsia="楷体_GB2312"/>
                <w:sz w:val="28"/>
              </w:rPr>
            </w:pPr>
          </w:p>
          <w:p>
            <w:pPr>
              <w:rPr>
                <w:rFonts w:ascii="楷体_GB2312" w:eastAsia="楷体_GB2312"/>
              </w:rPr>
            </w:pPr>
            <w:r>
              <w:rPr>
                <w:rFonts w:hint="eastAsia" w:ascii="楷体_GB2312" w:eastAsia="楷体_GB2312"/>
                <w:sz w:val="28"/>
              </w:rPr>
              <w:t xml:space="preserve">本文档 使 用部门： </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rPr>
                <w:u w:val="single"/>
              </w:rPr>
            </w:pPr>
            <w:r>
              <w:rPr>
                <w:rFonts w:hint="eastAsia" w:ascii="楷体_GB2312" w:eastAsia="楷体_GB2312"/>
              </w:rPr>
              <w:t xml:space="preserve">■客户（市场）  ■维护人员  ■用户  </w:t>
            </w:r>
          </w:p>
          <w:p>
            <w:pPr>
              <w:rPr>
                <w:rFonts w:ascii="楷体_GB2312" w:eastAsia="楷体_GB2312"/>
                <w:sz w:val="28"/>
              </w:rPr>
            </w:pPr>
          </w:p>
          <w:p>
            <w:pPr>
              <w:rPr>
                <w:sz w:val="28"/>
              </w:rPr>
            </w:pPr>
            <w:r>
              <w:rPr>
                <w:rFonts w:hint="eastAsia" w:ascii="楷体_GB2312" w:eastAsia="楷体_GB2312"/>
                <w:sz w:val="28"/>
              </w:rPr>
              <w:t>评审负责人</w:t>
            </w:r>
            <w:r>
              <w:rPr>
                <w:rFonts w:hint="eastAsia" w:ascii="楷体_GB2312" w:eastAsia="楷体_GB2312"/>
                <w:sz w:val="24"/>
              </w:rPr>
              <w:t>（签名）</w:t>
            </w:r>
            <w:r>
              <w:rPr>
                <w:rFonts w:hint="eastAsia" w:ascii="楷体_GB2312" w:eastAsia="楷体_GB2312"/>
                <w:sz w:val="28"/>
              </w:rPr>
              <w:t xml:space="preserve">：      谢子扬    </w:t>
            </w:r>
          </w:p>
          <w:p>
            <w:pPr>
              <w:rPr>
                <w:rFonts w:ascii="楷体_GB2312" w:eastAsia="楷体_GB2312"/>
                <w:sz w:val="28"/>
              </w:rPr>
            </w:pPr>
          </w:p>
          <w:p>
            <w:r>
              <w:rPr>
                <w:rFonts w:hint="eastAsia" w:ascii="楷体_GB2312" w:eastAsia="楷体_GB2312"/>
                <w:sz w:val="28"/>
              </w:rPr>
              <w:t>评</w:t>
            </w:r>
            <w:r>
              <w:rPr>
                <w:rFonts w:ascii="楷体_GB2312" w:eastAsia="楷体_GB2312"/>
                <w:sz w:val="28"/>
              </w:rPr>
              <w:t xml:space="preserve"> </w:t>
            </w:r>
            <w:r>
              <w:rPr>
                <w:rFonts w:hint="eastAsia" w:ascii="楷体_GB2312" w:eastAsia="楷体_GB2312"/>
                <w:sz w:val="28"/>
              </w:rPr>
              <w:t xml:space="preserve">   审   日  期：     2016-6-30</w:t>
            </w:r>
          </w:p>
        </w:tc>
      </w:tr>
      <w:tr>
        <w:tblPrEx>
          <w:tblLayout w:type="fixed"/>
          <w:tblCellMar>
            <w:top w:w="0" w:type="dxa"/>
            <w:left w:w="108" w:type="dxa"/>
            <w:bottom w:w="0" w:type="dxa"/>
            <w:right w:w="108" w:type="dxa"/>
          </w:tblCellMar>
        </w:tblPrEx>
        <w:trPr>
          <w:cantSplit/>
          <w:trHeight w:val="2711" w:hRule="atLeast"/>
        </w:trPr>
        <w:tc>
          <w:tcPr>
            <w:tcW w:w="1994" w:type="dxa"/>
            <w:vMerge w:val="continue"/>
            <w:shd w:val="clear" w:color="auto" w:fill="CCCCCC"/>
          </w:tcPr>
          <w:p>
            <w:pPr>
              <w:rPr>
                <w:sz w:val="32"/>
              </w:rPr>
            </w:pPr>
          </w:p>
        </w:tc>
        <w:tc>
          <w:tcPr>
            <w:tcW w:w="7148" w:type="dxa"/>
            <w:vAlign w:val="bottom"/>
          </w:tcPr>
          <w:p>
            <w:pPr>
              <w:rPr>
                <w:sz w:val="32"/>
              </w:rPr>
            </w:pPr>
            <w:r>
              <w:rPr>
                <w:snapToGrid/>
                <w:sz w:val="32"/>
              </w:rPr>
              <w:drawing>
                <wp:inline distT="0" distB="0" distL="0" distR="0">
                  <wp:extent cx="1268095" cy="353695"/>
                  <wp:effectExtent l="19050" t="0" r="825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5" cstate="print"/>
                          <a:srcRect/>
                          <a:stretch>
                            <a:fillRect/>
                          </a:stretch>
                        </pic:blipFill>
                        <pic:spPr>
                          <a:xfrm>
                            <a:off x="0" y="0"/>
                            <a:ext cx="1268095" cy="353695"/>
                          </a:xfrm>
                          <a:prstGeom prst="rect">
                            <a:avLst/>
                          </a:prstGeom>
                          <a:noFill/>
                          <a:ln w="9525">
                            <a:noFill/>
                            <a:miter lim="800000"/>
                            <a:headEnd/>
                            <a:tailEnd/>
                          </a:ln>
                        </pic:spPr>
                      </pic:pic>
                    </a:graphicData>
                  </a:graphic>
                </wp:inline>
              </w:drawing>
            </w:r>
            <w:r>
              <w:rPr>
                <w:rFonts w:hint="eastAsia"/>
                <w:sz w:val="32"/>
              </w:rPr>
              <w:t xml:space="preserve">                         </w:t>
            </w:r>
          </w:p>
        </w:tc>
      </w:tr>
    </w:tbl>
    <w:p/>
    <w:p>
      <w:pPr>
        <w:rPr>
          <w:rFonts w:ascii="宋体" w:hAnsi="宋体"/>
          <w:bCs/>
          <w:sz w:val="22"/>
        </w:rPr>
      </w:pPr>
      <w:r>
        <w:rPr>
          <w:rFonts w:hint="eastAsia" w:ascii="宋体" w:hAnsi="宋体"/>
          <w:bCs/>
          <w:sz w:val="22"/>
        </w:rPr>
        <w:t>文档信息</w:t>
      </w:r>
    </w:p>
    <w:tbl>
      <w:tblPr>
        <w:tblStyle w:val="2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标题</w:t>
            </w:r>
            <w:r>
              <w:rPr>
                <w:rFonts w:ascii="宋体" w:hAnsi="宋体" w:cs="Arial"/>
              </w:rPr>
              <w:t>:</w:t>
            </w:r>
            <w:r>
              <w:rPr>
                <w:rFonts w:hint="eastAsia"/>
              </w:rPr>
              <w:t xml:space="preserve"> 攀枝花物流系统</w:t>
            </w:r>
            <w:r>
              <w:rPr>
                <w:rFonts w:hint="eastAsia" w:ascii="宋体" w:hAnsi="宋体" w:cs="Arial"/>
              </w:rPr>
              <w:t>信息平台需求规约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作者</w:t>
            </w:r>
            <w:r>
              <w:rPr>
                <w:rFonts w:ascii="宋体" w:hAnsi="宋体" w:cs="Arial"/>
              </w:rPr>
              <w:t xml:space="preserve">: </w:t>
            </w:r>
            <w:r>
              <w:rPr>
                <w:rFonts w:hint="eastAsia" w:ascii="宋体" w:hAnsi="宋体"/>
              </w:rPr>
              <w:t>莫鸿远 林宏 张淑兰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创建日期</w:t>
            </w:r>
            <w:r>
              <w:rPr>
                <w:rFonts w:ascii="宋体" w:hAnsi="宋体" w:cs="Arial"/>
              </w:rPr>
              <w:t xml:space="preserve">: </w:t>
            </w:r>
            <w:r>
              <w:rPr>
                <w:rFonts w:hint="eastAsia" w:ascii="宋体" w:hAnsi="宋体" w:cs="Arial"/>
              </w:rPr>
              <w:t>2016-6-30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上次更新日期</w:t>
            </w:r>
            <w:r>
              <w:rPr>
                <w:rFonts w:ascii="宋体" w:hAnsi="宋体" w:cs="Arial"/>
              </w:rPr>
              <w:t xml:space="preserve">: </w:t>
            </w:r>
            <w:r>
              <w:rPr>
                <w:rFonts w:hint="eastAsia" w:ascii="宋体" w:hAnsi="宋体" w:cs="Arial"/>
              </w:rPr>
              <w:t>2016-6-30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ascii="宋体" w:hAnsi="宋体" w:cs="Arial"/>
              </w:rPr>
            </w:pPr>
            <w:r>
              <w:rPr>
                <w:rFonts w:hint="eastAsia" w:ascii="宋体" w:hAnsi="宋体" w:cs="Arial"/>
              </w:rPr>
              <w:t>版本</w:t>
            </w:r>
            <w:r>
              <w:rPr>
                <w:rFonts w:ascii="宋体" w:hAnsi="宋体" w:cs="Arial"/>
              </w:rPr>
              <w:t>:</w:t>
            </w:r>
            <w:r>
              <w:rPr>
                <w:rFonts w:hint="eastAsia" w:ascii="宋体" w:hAnsi="宋体" w:cs="Arial"/>
              </w:rPr>
              <w:t xml:space="preserve"> Build1.0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部门名称</w:t>
            </w:r>
            <w:r>
              <w:rPr>
                <w:rFonts w:ascii="宋体" w:hAnsi="宋体" w:cs="Arial"/>
              </w:rPr>
              <w:t>:</w:t>
            </w:r>
            <w:r>
              <w:rPr>
                <w:rFonts w:ascii="宋体" w:hAnsi="宋体" w:cs="Arial"/>
                <w:szCs w:val="21"/>
              </w:rPr>
              <w:t xml:space="preserve"> </w:t>
            </w:r>
            <w:r>
              <w:rPr>
                <w:rFonts w:hint="eastAsia" w:ascii="宋体" w:hAnsi="宋体"/>
              </w:rPr>
              <w:t>软件产品研发部</w:t>
            </w:r>
          </w:p>
        </w:tc>
      </w:tr>
    </w:tbl>
    <w:p>
      <w:pPr>
        <w:rPr>
          <w:rFonts w:ascii="宋体" w:hAnsi="宋体"/>
        </w:rPr>
      </w:pPr>
    </w:p>
    <w:p>
      <w:pPr>
        <w:rPr>
          <w:rFonts w:ascii="宋体" w:hAnsi="宋体"/>
        </w:rPr>
      </w:pPr>
    </w:p>
    <w:p>
      <w:pPr>
        <w:rPr>
          <w:rFonts w:ascii="宋体" w:hAnsi="宋体"/>
          <w:caps/>
        </w:rPr>
      </w:pPr>
      <w:r>
        <w:rPr>
          <w:rFonts w:hint="eastAsia" w:ascii="宋体" w:hAnsi="宋体"/>
          <w:caps/>
        </w:rPr>
        <w:t>修订文档历史记录</w:t>
      </w:r>
    </w:p>
    <w:tbl>
      <w:tblPr>
        <w:tblStyle w:val="2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40"/>
        <w:gridCol w:w="43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宋体" w:hAnsi="宋体" w:cs="Arial"/>
              </w:rPr>
            </w:pPr>
            <w:r>
              <w:rPr>
                <w:rFonts w:hint="eastAsia" w:ascii="宋体" w:hAnsi="宋体" w:cs="Arial"/>
              </w:rPr>
              <w:t>日期</w:t>
            </w:r>
          </w:p>
        </w:tc>
        <w:tc>
          <w:tcPr>
            <w:tcW w:w="1440" w:type="dxa"/>
          </w:tcPr>
          <w:p>
            <w:pPr>
              <w:rPr>
                <w:rFonts w:ascii="宋体" w:hAnsi="宋体" w:cs="Arial"/>
              </w:rPr>
            </w:pPr>
            <w:r>
              <w:rPr>
                <w:rFonts w:hint="eastAsia" w:ascii="宋体" w:hAnsi="宋体" w:cs="Arial"/>
              </w:rPr>
              <w:t>版本</w:t>
            </w:r>
          </w:p>
        </w:tc>
        <w:tc>
          <w:tcPr>
            <w:tcW w:w="4320" w:type="dxa"/>
          </w:tcPr>
          <w:p>
            <w:pPr>
              <w:rPr>
                <w:rFonts w:ascii="宋体" w:hAnsi="宋体" w:cs="Arial"/>
              </w:rPr>
            </w:pPr>
            <w:r>
              <w:rPr>
                <w:rFonts w:hint="eastAsia" w:ascii="宋体" w:hAnsi="宋体" w:cs="Arial"/>
              </w:rPr>
              <w:t>说明</w:t>
            </w:r>
          </w:p>
        </w:tc>
        <w:tc>
          <w:tcPr>
            <w:tcW w:w="1980" w:type="dxa"/>
          </w:tcPr>
          <w:p>
            <w:pPr>
              <w:rPr>
                <w:rFonts w:ascii="宋体" w:hAnsi="宋体" w:cs="Arial"/>
              </w:rPr>
            </w:pPr>
            <w:r>
              <w:rPr>
                <w:rFonts w:hint="eastAsia" w:ascii="宋体" w:hAnsi="宋体" w:cs="Aria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548" w:type="dxa"/>
          </w:tcPr>
          <w:p>
            <w:pPr>
              <w:rPr>
                <w:rFonts w:ascii="宋体" w:hAnsi="宋体" w:cs="Arial"/>
              </w:rPr>
            </w:pPr>
            <w:r>
              <w:rPr>
                <w:rFonts w:hint="eastAsia" w:ascii="宋体" w:hAnsi="宋体" w:cs="Arial"/>
              </w:rPr>
              <w:t>2016-6-30</w:t>
            </w:r>
          </w:p>
        </w:tc>
        <w:tc>
          <w:tcPr>
            <w:tcW w:w="1440" w:type="dxa"/>
          </w:tcPr>
          <w:p>
            <w:pPr>
              <w:rPr>
                <w:rFonts w:ascii="宋体" w:hAnsi="宋体" w:cs="Arial"/>
              </w:rPr>
            </w:pPr>
            <w:r>
              <w:rPr>
                <w:rFonts w:hint="eastAsia" w:ascii="宋体" w:hAnsi="宋体" w:cs="Arial"/>
              </w:rPr>
              <w:t>1.0.20160630</w:t>
            </w:r>
          </w:p>
        </w:tc>
        <w:tc>
          <w:tcPr>
            <w:tcW w:w="4320" w:type="dxa"/>
          </w:tcPr>
          <w:p>
            <w:pPr>
              <w:rPr>
                <w:rFonts w:ascii="宋体" w:hAnsi="宋体" w:cs="Arial"/>
              </w:rPr>
            </w:pPr>
            <w:r>
              <w:rPr>
                <w:rFonts w:hint="eastAsia" w:ascii="宋体" w:hAnsi="宋体" w:cs="Arial"/>
              </w:rPr>
              <w:t>正式发布</w:t>
            </w:r>
          </w:p>
        </w:tc>
        <w:tc>
          <w:tcPr>
            <w:tcW w:w="1980" w:type="dxa"/>
          </w:tcPr>
          <w:p>
            <w:pPr>
              <w:rPr>
                <w:rFonts w:ascii="宋体" w:hAnsi="宋体" w:cs="Arial"/>
              </w:rPr>
            </w:pPr>
            <w:r>
              <w:rPr>
                <w:rFonts w:hint="eastAsia" w:ascii="宋体" w:hAnsi="宋体"/>
              </w:rPr>
              <w:t>莫鸿远 林宏 张淑兰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bl>
    <w:p>
      <w:pPr>
        <w:rPr>
          <w:rFonts w:ascii="宋体" w:hAnsi="宋体"/>
        </w:rPr>
      </w:pPr>
    </w:p>
    <w:p>
      <w:pPr>
        <w:rPr>
          <w:sz w:val="44"/>
        </w:rPr>
      </w:pPr>
      <w:r>
        <w:rPr>
          <w:rFonts w:ascii="宋体" w:hAnsi="宋体"/>
        </w:rPr>
        <w:br w:type="page"/>
      </w:r>
    </w:p>
    <w:sdt>
      <w:sdtPr>
        <w:rPr>
          <w:rFonts w:ascii="Arial" w:hAnsi="Arial" w:eastAsia="宋体" w:cs="Times New Roman"/>
          <w:b w:val="0"/>
          <w:bCs w:val="0"/>
          <w:snapToGrid w:val="0"/>
          <w:color w:val="auto"/>
          <w:sz w:val="20"/>
          <w:szCs w:val="20"/>
          <w:lang w:val="zh-CN"/>
        </w:rPr>
        <w:id w:val="15476429"/>
      </w:sdtPr>
      <w:sdtEndPr>
        <w:rPr>
          <w:rFonts w:ascii="Arial" w:hAnsi="Arial" w:eastAsia="宋体" w:cs="Times New Roman"/>
          <w:b w:val="0"/>
          <w:bCs w:val="0"/>
          <w:snapToGrid w:val="0"/>
          <w:color w:val="auto"/>
          <w:sz w:val="20"/>
          <w:szCs w:val="20"/>
          <w:lang w:val="en-US"/>
        </w:rPr>
      </w:sdtEndPr>
      <w:sdtContent>
        <w:p>
          <w:pPr>
            <w:pStyle w:val="31"/>
          </w:pPr>
          <w:r>
            <w:rPr>
              <w:lang w:val="zh-CN"/>
            </w:rPr>
            <w:t>目录</w:t>
          </w:r>
        </w:p>
        <w:p>
          <w:pPr>
            <w:pStyle w:val="14"/>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TOC \o "1-3" \h \z \u </w:instrText>
          </w:r>
          <w:r>
            <w:fldChar w:fldCharType="separate"/>
          </w:r>
          <w:r>
            <w:fldChar w:fldCharType="begin"/>
          </w:r>
          <w:r>
            <w:instrText xml:space="preserve"> HYPERLINK \l "_Toc455066051" </w:instrText>
          </w:r>
          <w:r>
            <w:fldChar w:fldCharType="separate"/>
          </w:r>
          <w:r>
            <w:rPr>
              <w:rStyle w:val="21"/>
            </w:rPr>
            <w:t>1.</w:t>
          </w:r>
          <w:r>
            <w:rPr>
              <w:rFonts w:asciiTheme="minorHAnsi" w:hAnsiTheme="minorHAnsi" w:eastAsiaTheme="minorEastAsia" w:cstheme="minorBidi"/>
              <w:b w:val="0"/>
              <w:caps w:val="0"/>
              <w:snapToGrid/>
              <w:kern w:val="2"/>
              <w:sz w:val="21"/>
              <w:szCs w:val="22"/>
            </w:rPr>
            <w:tab/>
          </w:r>
          <w:r>
            <w:rPr>
              <w:rStyle w:val="21"/>
              <w:rFonts w:hint="eastAsia"/>
            </w:rPr>
            <w:t>引言</w:t>
          </w:r>
          <w:r>
            <w:tab/>
          </w:r>
          <w:r>
            <w:fldChar w:fldCharType="begin"/>
          </w:r>
          <w:r>
            <w:instrText xml:space="preserve"> PAGEREF _Toc455066051 \h </w:instrText>
          </w:r>
          <w:r>
            <w:fldChar w:fldCharType="separate"/>
          </w:r>
          <w:r>
            <w:t>4</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"_Toc455066052" </w:instrText>
          </w:r>
          <w:r>
            <w:fldChar w:fldCharType="separate"/>
          </w:r>
          <w:r>
            <w:rPr>
              <w:rStyle w:val="21"/>
            </w:rPr>
            <w:t>1.1.</w:t>
          </w:r>
          <w:r>
            <w:rPr>
              <w:rFonts w:asciiTheme="minorHAnsi" w:hAnsiTheme="minorHAnsi" w:eastAsiaTheme="minorEastAsia" w:cstheme="minorBidi"/>
              <w:snapToGrid/>
              <w:kern w:val="2"/>
              <w:sz w:val="21"/>
              <w:szCs w:val="22"/>
            </w:rPr>
            <w:tab/>
          </w:r>
          <w:r>
            <w:rPr>
              <w:rStyle w:val="21"/>
              <w:rFonts w:hint="eastAsia"/>
            </w:rPr>
            <w:t>目的</w:t>
          </w:r>
          <w:r>
            <w:tab/>
          </w:r>
          <w:r>
            <w:fldChar w:fldCharType="begin"/>
          </w:r>
          <w:r>
            <w:instrText xml:space="preserve"> PAGEREF _Toc455066052 \h </w:instrText>
          </w:r>
          <w:r>
            <w:fldChar w:fldCharType="separate"/>
          </w:r>
          <w:r>
            <w:t>4</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"_Toc455066053" </w:instrText>
          </w:r>
          <w:r>
            <w:fldChar w:fldCharType="separate"/>
          </w:r>
          <w:r>
            <w:rPr>
              <w:rStyle w:val="21"/>
            </w:rPr>
            <w:t>1.2.</w:t>
          </w:r>
          <w:r>
            <w:rPr>
              <w:rFonts w:asciiTheme="minorHAnsi" w:hAnsiTheme="minorHAnsi" w:eastAsiaTheme="minorEastAsia" w:cstheme="minorBidi"/>
              <w:snapToGrid/>
              <w:kern w:val="2"/>
              <w:sz w:val="21"/>
              <w:szCs w:val="22"/>
            </w:rPr>
            <w:tab/>
          </w:r>
          <w:r>
            <w:rPr>
              <w:rStyle w:val="21"/>
              <w:rFonts w:hint="eastAsia"/>
            </w:rPr>
            <w:t>范围</w:t>
          </w:r>
          <w:r>
            <w:tab/>
          </w:r>
          <w:r>
            <w:fldChar w:fldCharType="begin"/>
          </w:r>
          <w:r>
            <w:instrText xml:space="preserve"> PAGEREF _Toc455066053 \h </w:instrText>
          </w:r>
          <w:r>
            <w:fldChar w:fldCharType="separate"/>
          </w:r>
          <w:r>
            <w:t>4</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"_Toc455066054" </w:instrText>
          </w:r>
          <w:r>
            <w:fldChar w:fldCharType="separate"/>
          </w:r>
          <w:r>
            <w:rPr>
              <w:rStyle w:val="21"/>
            </w:rPr>
            <w:t>1.3.</w:t>
          </w:r>
          <w:r>
            <w:rPr>
              <w:rFonts w:asciiTheme="minorHAnsi" w:hAnsiTheme="minorHAnsi" w:eastAsiaTheme="minorEastAsia" w:cstheme="minorBidi"/>
              <w:snapToGrid/>
              <w:kern w:val="2"/>
              <w:sz w:val="21"/>
              <w:szCs w:val="22"/>
            </w:rPr>
            <w:tab/>
          </w:r>
          <w:r>
            <w:rPr>
              <w:rStyle w:val="21"/>
              <w:rFonts w:hint="eastAsia"/>
            </w:rPr>
            <w:t>定义、首字母缩写词和缩略词</w:t>
          </w:r>
          <w:r>
            <w:tab/>
          </w:r>
          <w:r>
            <w:fldChar w:fldCharType="begin"/>
          </w:r>
          <w:r>
            <w:instrText xml:space="preserve"> PAGEREF _Toc455066054 \h </w:instrText>
          </w:r>
          <w:r>
            <w:fldChar w:fldCharType="separate"/>
          </w:r>
          <w:r>
            <w:t>4</w:t>
          </w:r>
          <w:r>
            <w:fldChar w:fldCharType="end"/>
          </w:r>
          <w:r>
            <w:fldChar w:fldCharType="end"/>
          </w:r>
        </w:p>
        <w:p>
          <w:pPr>
            <w:pStyle w:val="14"/>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"_Toc455066055" </w:instrText>
          </w:r>
          <w:r>
            <w:fldChar w:fldCharType="separate"/>
          </w:r>
          <w:r>
            <w:rPr>
              <w:rStyle w:val="21"/>
            </w:rPr>
            <w:t>2.</w:t>
          </w:r>
          <w:r>
            <w:rPr>
              <w:rFonts w:asciiTheme="minorHAnsi" w:hAnsiTheme="minorHAnsi" w:eastAsiaTheme="minorEastAsia" w:cstheme="minorBidi"/>
              <w:b w:val="0"/>
              <w:caps w:val="0"/>
              <w:snapToGrid/>
              <w:kern w:val="2"/>
              <w:sz w:val="21"/>
              <w:szCs w:val="22"/>
            </w:rPr>
            <w:tab/>
          </w:r>
          <w:r>
            <w:rPr>
              <w:rStyle w:val="21"/>
              <w:rFonts w:hint="eastAsia"/>
            </w:rPr>
            <w:t>软件总体概述</w:t>
          </w:r>
          <w:r>
            <w:tab/>
          </w:r>
          <w:r>
            <w:fldChar w:fldCharType="begin"/>
          </w:r>
          <w:r>
            <w:instrText xml:space="preserve"> PAGEREF _Toc455066055 \h </w:instrText>
          </w:r>
          <w:r>
            <w:fldChar w:fldCharType="separate"/>
          </w:r>
          <w:r>
            <w:t>5</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"_Toc455066056" </w:instrText>
          </w:r>
          <w:r>
            <w:fldChar w:fldCharType="separate"/>
          </w:r>
          <w:r>
            <w:rPr>
              <w:rStyle w:val="21"/>
            </w:rPr>
            <w:t>2.1.</w:t>
          </w:r>
          <w:r>
            <w:rPr>
              <w:rFonts w:asciiTheme="minorHAnsi" w:hAnsiTheme="minorHAnsi" w:eastAsiaTheme="minorEastAsia" w:cstheme="minorBidi"/>
              <w:snapToGrid/>
              <w:kern w:val="2"/>
              <w:sz w:val="21"/>
              <w:szCs w:val="22"/>
            </w:rPr>
            <w:tab/>
          </w:r>
          <w:r>
            <w:rPr>
              <w:rStyle w:val="21"/>
              <w:rFonts w:hint="eastAsia"/>
            </w:rPr>
            <w:t>软件标识</w:t>
          </w:r>
          <w:r>
            <w:tab/>
          </w:r>
          <w:r>
            <w:fldChar w:fldCharType="begin"/>
          </w:r>
          <w:r>
            <w:instrText xml:space="preserve"> PAGEREF _Toc455066056 \h </w:instrText>
          </w:r>
          <w:r>
            <w:fldChar w:fldCharType="separate"/>
          </w:r>
          <w:r>
            <w:t>5</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"_Toc455066057" </w:instrText>
          </w:r>
          <w:r>
            <w:fldChar w:fldCharType="separate"/>
          </w:r>
          <w:r>
            <w:rPr>
              <w:rStyle w:val="21"/>
            </w:rPr>
            <w:t>2.2.</w:t>
          </w:r>
          <w:r>
            <w:rPr>
              <w:rFonts w:asciiTheme="minorHAnsi" w:hAnsiTheme="minorHAnsi" w:eastAsiaTheme="minorEastAsia" w:cstheme="minorBidi"/>
              <w:snapToGrid/>
              <w:kern w:val="2"/>
              <w:sz w:val="21"/>
              <w:szCs w:val="22"/>
            </w:rPr>
            <w:tab/>
          </w:r>
          <w:r>
            <w:rPr>
              <w:rStyle w:val="21"/>
              <w:rFonts w:hint="eastAsia"/>
            </w:rPr>
            <w:t>软件描述</w:t>
          </w:r>
          <w:r>
            <w:tab/>
          </w:r>
          <w:r>
            <w:fldChar w:fldCharType="begin"/>
          </w:r>
          <w:r>
            <w:instrText xml:space="preserve"> PAGEREF _Toc455066057 \h </w:instrText>
          </w:r>
          <w:r>
            <w:fldChar w:fldCharType="separate"/>
          </w:r>
          <w:r>
            <w:t>5</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"_Toc455066058" </w:instrText>
          </w:r>
          <w:r>
            <w:fldChar w:fldCharType="separate"/>
          </w:r>
          <w:r>
            <w:rPr>
              <w:rStyle w:val="21"/>
            </w:rPr>
            <w:t>2.2.1.</w:t>
          </w:r>
          <w:r>
            <w:rPr>
              <w:kern w:val="2"/>
              <w:sz w:val="21"/>
            </w:rPr>
            <w:tab/>
          </w:r>
          <w:r>
            <w:rPr>
              <w:rStyle w:val="21"/>
              <w:rFonts w:hint="eastAsia"/>
            </w:rPr>
            <w:t>系统属性</w:t>
          </w:r>
          <w:r>
            <w:tab/>
          </w:r>
          <w:r>
            <w:fldChar w:fldCharType="begin"/>
          </w:r>
          <w:r>
            <w:instrText xml:space="preserve"> PAGEREF _Toc455066058 \h </w:instrText>
          </w:r>
          <w:r>
            <w:fldChar w:fldCharType="separate"/>
          </w:r>
          <w:r>
            <w:t>5</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"_Toc455066059" </w:instrText>
          </w:r>
          <w:r>
            <w:fldChar w:fldCharType="separate"/>
          </w:r>
          <w:r>
            <w:rPr>
              <w:rStyle w:val="21"/>
            </w:rPr>
            <w:t>2.2.2.</w:t>
          </w:r>
          <w:r>
            <w:rPr>
              <w:kern w:val="2"/>
              <w:sz w:val="21"/>
            </w:rPr>
            <w:tab/>
          </w:r>
          <w:r>
            <w:rPr>
              <w:rStyle w:val="21"/>
              <w:rFonts w:hint="eastAsia"/>
            </w:rPr>
            <w:t>开发背景</w:t>
          </w:r>
          <w:r>
            <w:tab/>
          </w:r>
          <w:r>
            <w:fldChar w:fldCharType="begin"/>
          </w:r>
          <w:r>
            <w:instrText xml:space="preserve"> PAGEREF _Toc455066059 \h </w:instrText>
          </w:r>
          <w:r>
            <w:fldChar w:fldCharType="separate"/>
          </w:r>
          <w:r>
            <w:t>5</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"_Toc455066060" </w:instrText>
          </w:r>
          <w:r>
            <w:fldChar w:fldCharType="separate"/>
          </w:r>
          <w:r>
            <w:rPr>
              <w:rStyle w:val="21"/>
            </w:rPr>
            <w:t>2.2.3.</w:t>
          </w:r>
          <w:r>
            <w:rPr>
              <w:kern w:val="2"/>
              <w:sz w:val="21"/>
            </w:rPr>
            <w:tab/>
          </w:r>
          <w:r>
            <w:rPr>
              <w:rStyle w:val="21"/>
              <w:rFonts w:hint="eastAsia"/>
            </w:rPr>
            <w:t>软件功能</w:t>
          </w:r>
          <w:r>
            <w:tab/>
          </w:r>
          <w:r>
            <w:fldChar w:fldCharType="begin"/>
          </w:r>
          <w:r>
            <w:instrText xml:space="preserve"> PAGEREF _Toc455066060 \h </w:instrText>
          </w:r>
          <w:r>
            <w:fldChar w:fldCharType="separate"/>
          </w:r>
          <w:r>
            <w:t>6</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"_Toc455066061" </w:instrText>
          </w:r>
          <w:r>
            <w:fldChar w:fldCharType="separate"/>
          </w:r>
          <w:r>
            <w:rPr>
              <w:rStyle w:val="21"/>
            </w:rPr>
            <w:t>2.3.</w:t>
          </w:r>
          <w:r>
            <w:rPr>
              <w:rFonts w:asciiTheme="minorHAnsi" w:hAnsiTheme="minorHAnsi" w:eastAsiaTheme="minorEastAsia" w:cstheme="minorBidi"/>
              <w:snapToGrid/>
              <w:kern w:val="2"/>
              <w:sz w:val="21"/>
              <w:szCs w:val="22"/>
            </w:rPr>
            <w:tab/>
          </w:r>
          <w:r>
            <w:rPr>
              <w:rStyle w:val="21"/>
              <w:rFonts w:hint="eastAsia"/>
            </w:rPr>
            <w:t>用户特点</w:t>
          </w:r>
          <w:r>
            <w:tab/>
          </w:r>
          <w:r>
            <w:fldChar w:fldCharType="begin"/>
          </w:r>
          <w:r>
            <w:instrText xml:space="preserve"> PAGEREF _Toc455066061 \h </w:instrText>
          </w:r>
          <w:r>
            <w:fldChar w:fldCharType="separate"/>
          </w:r>
          <w:r>
            <w:t>6</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"_Toc455066062" </w:instrText>
          </w:r>
          <w:r>
            <w:fldChar w:fldCharType="separate"/>
          </w:r>
          <w:r>
            <w:rPr>
              <w:rStyle w:val="21"/>
            </w:rPr>
            <w:t>2.4.</w:t>
          </w:r>
          <w:r>
            <w:rPr>
              <w:rFonts w:asciiTheme="minorHAnsi" w:hAnsiTheme="minorHAnsi" w:eastAsiaTheme="minorEastAsia" w:cstheme="minorBidi"/>
              <w:snapToGrid/>
              <w:kern w:val="2"/>
              <w:sz w:val="21"/>
              <w:szCs w:val="22"/>
            </w:rPr>
            <w:tab/>
          </w:r>
          <w:r>
            <w:rPr>
              <w:rStyle w:val="21"/>
              <w:rFonts w:hint="eastAsia"/>
            </w:rPr>
            <w:t>限制和约束</w:t>
          </w:r>
          <w:r>
            <w:tab/>
          </w:r>
          <w:r>
            <w:fldChar w:fldCharType="begin"/>
          </w:r>
          <w:r>
            <w:instrText xml:space="preserve"> PAGEREF _Toc455066062 \h </w:instrText>
          </w:r>
          <w:r>
            <w:fldChar w:fldCharType="separate"/>
          </w:r>
          <w:r>
            <w:t>6</w:t>
          </w:r>
          <w:r>
            <w:fldChar w:fldCharType="end"/>
          </w:r>
          <w:r>
            <w:fldChar w:fldCharType="end"/>
          </w:r>
        </w:p>
        <w:p>
          <w:pPr>
            <w:pStyle w:val="14"/>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"_Toc455066063" </w:instrText>
          </w:r>
          <w:r>
            <w:fldChar w:fldCharType="separate"/>
          </w:r>
          <w:r>
            <w:rPr>
              <w:rStyle w:val="21"/>
            </w:rPr>
            <w:t>3.</w:t>
          </w:r>
          <w:r>
            <w:rPr>
              <w:rFonts w:asciiTheme="minorHAnsi" w:hAnsiTheme="minorHAnsi" w:eastAsiaTheme="minorEastAsia" w:cstheme="minorBidi"/>
              <w:b w:val="0"/>
              <w:caps w:val="0"/>
              <w:snapToGrid/>
              <w:kern w:val="2"/>
              <w:sz w:val="21"/>
              <w:szCs w:val="22"/>
            </w:rPr>
            <w:tab/>
          </w:r>
          <w:r>
            <w:rPr>
              <w:rStyle w:val="21"/>
              <w:rFonts w:hint="eastAsia"/>
            </w:rPr>
            <w:t>具体需求</w:t>
          </w:r>
          <w:r>
            <w:tab/>
          </w:r>
          <w:r>
            <w:fldChar w:fldCharType="begin"/>
          </w:r>
          <w:r>
            <w:instrText xml:space="preserve"> PAGEREF _Toc455066063 \h </w:instrText>
          </w:r>
          <w:r>
            <w:fldChar w:fldCharType="separate"/>
          </w:r>
          <w:r>
            <w:t>8</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"_Toc455066064" </w:instrText>
          </w:r>
          <w:r>
            <w:fldChar w:fldCharType="separate"/>
          </w:r>
          <w:r>
            <w:rPr>
              <w:rStyle w:val="21"/>
            </w:rPr>
            <w:t>3.1.</w:t>
          </w:r>
          <w:r>
            <w:rPr>
              <w:rFonts w:asciiTheme="minorHAnsi" w:hAnsiTheme="minorHAnsi" w:eastAsiaTheme="minorEastAsia" w:cstheme="minorBidi"/>
              <w:snapToGrid/>
              <w:kern w:val="2"/>
              <w:sz w:val="21"/>
              <w:szCs w:val="22"/>
            </w:rPr>
            <w:tab/>
          </w:r>
          <w:r>
            <w:rPr>
              <w:rStyle w:val="21"/>
              <w:rFonts w:hint="eastAsia"/>
            </w:rPr>
            <w:t>功能</w:t>
          </w:r>
          <w:r>
            <w:tab/>
          </w:r>
          <w:r>
            <w:fldChar w:fldCharType="begin"/>
          </w:r>
          <w:r>
            <w:instrText xml:space="preserve"> PAGEREF _Toc455066064 \h </w:instrText>
          </w:r>
          <w:r>
            <w:fldChar w:fldCharType="separate"/>
          </w:r>
          <w:r>
            <w:t>8</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"_Toc455066065" </w:instrText>
          </w:r>
          <w:r>
            <w:fldChar w:fldCharType="separate"/>
          </w:r>
          <w:r>
            <w:rPr>
              <w:rStyle w:val="21"/>
            </w:rPr>
            <w:t>3.1.1.</w:t>
          </w:r>
          <w:r>
            <w:rPr>
              <w:kern w:val="2"/>
              <w:sz w:val="21"/>
            </w:rPr>
            <w:tab/>
          </w:r>
          <w:r>
            <w:rPr>
              <w:rStyle w:val="21"/>
              <w:rFonts w:hint="eastAsia"/>
            </w:rPr>
            <w:t>基本信息子系统</w:t>
          </w:r>
          <w:r>
            <w:tab/>
          </w:r>
          <w:r>
            <w:fldChar w:fldCharType="begin"/>
          </w:r>
          <w:r>
            <w:instrText xml:space="preserve"> PAGEREF _Toc455066065 \h </w:instrText>
          </w:r>
          <w:r>
            <w:fldChar w:fldCharType="separate"/>
          </w:r>
          <w:r>
            <w:t>8</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"_Toc455066066" </w:instrText>
          </w:r>
          <w:r>
            <w:fldChar w:fldCharType="separate"/>
          </w:r>
          <w:r>
            <w:rPr>
              <w:rStyle w:val="21"/>
            </w:rPr>
            <w:t>3.1.2.</w:t>
          </w:r>
          <w:r>
            <w:rPr>
              <w:kern w:val="2"/>
              <w:sz w:val="21"/>
            </w:rPr>
            <w:tab/>
          </w:r>
          <w:r>
            <w:rPr>
              <w:rStyle w:val="21"/>
              <w:rFonts w:hint="eastAsia"/>
            </w:rPr>
            <w:t>购销存管理子系统</w:t>
          </w:r>
          <w:r>
            <w:tab/>
          </w:r>
          <w:r>
            <w:fldChar w:fldCharType="begin"/>
          </w:r>
          <w:r>
            <w:instrText xml:space="preserve"> PAGEREF _Toc455066066 \h </w:instrText>
          </w:r>
          <w:r>
            <w:fldChar w:fldCharType="separate"/>
          </w:r>
          <w:r>
            <w:t>22</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"_Toc455066067" </w:instrText>
          </w:r>
          <w:r>
            <w:fldChar w:fldCharType="separate"/>
          </w:r>
          <w:r>
            <w:rPr>
              <w:rStyle w:val="21"/>
            </w:rPr>
            <w:t>3.1.3.</w:t>
          </w:r>
          <w:r>
            <w:rPr>
              <w:kern w:val="2"/>
              <w:sz w:val="21"/>
            </w:rPr>
            <w:tab/>
          </w:r>
          <w:r>
            <w:rPr>
              <w:rStyle w:val="21"/>
              <w:rFonts w:hint="eastAsia"/>
            </w:rPr>
            <w:t>汽车修检管理子系统</w:t>
          </w:r>
          <w:r>
            <w:tab/>
          </w:r>
          <w:r>
            <w:fldChar w:fldCharType="begin"/>
          </w:r>
          <w:r>
            <w:instrText xml:space="preserve"> PAGEREF _Toc455066067 \h </w:instrText>
          </w:r>
          <w:r>
            <w:fldChar w:fldCharType="separate"/>
          </w:r>
          <w:r>
            <w:t>22</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"_Toc455066068" </w:instrText>
          </w:r>
          <w:r>
            <w:fldChar w:fldCharType="separate"/>
          </w:r>
          <w:r>
            <w:rPr>
              <w:rStyle w:val="21"/>
            </w:rPr>
            <w:t>3.1.4.</w:t>
          </w:r>
          <w:r>
            <w:rPr>
              <w:kern w:val="2"/>
              <w:sz w:val="21"/>
            </w:rPr>
            <w:tab/>
          </w:r>
          <w:r>
            <w:rPr>
              <w:rStyle w:val="21"/>
              <w:rFonts w:hint="eastAsia"/>
            </w:rPr>
            <w:t>运输调度子系统</w:t>
          </w:r>
          <w:r>
            <w:tab/>
          </w:r>
          <w:r>
            <w:fldChar w:fldCharType="begin"/>
          </w:r>
          <w:r>
            <w:instrText xml:space="preserve"> PAGEREF _Toc455066068 \h </w:instrText>
          </w:r>
          <w:r>
            <w:fldChar w:fldCharType="separate"/>
          </w:r>
          <w:r>
            <w:t>22</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"_Toc455066069" </w:instrText>
          </w:r>
          <w:r>
            <w:fldChar w:fldCharType="separate"/>
          </w:r>
          <w:r>
            <w:rPr>
              <w:rStyle w:val="21"/>
            </w:rPr>
            <w:t>3.1.5.</w:t>
          </w:r>
          <w:r>
            <w:rPr>
              <w:kern w:val="2"/>
              <w:sz w:val="21"/>
            </w:rPr>
            <w:tab/>
          </w:r>
          <w:r>
            <w:rPr>
              <w:rStyle w:val="21"/>
              <w:rFonts w:hint="eastAsia"/>
            </w:rPr>
            <w:t>对外合作管理子系统</w:t>
          </w:r>
          <w:r>
            <w:tab/>
          </w:r>
          <w:r>
            <w:fldChar w:fldCharType="begin"/>
          </w:r>
          <w:r>
            <w:instrText xml:space="preserve"> PAGEREF _Toc455066069 \h </w:instrText>
          </w:r>
          <w:r>
            <w:fldChar w:fldCharType="separate"/>
          </w:r>
          <w:r>
            <w:t>22</w:t>
          </w:r>
          <w:r>
            <w:fldChar w:fldCharType="end"/>
          </w:r>
          <w:r>
            <w:fldChar w:fldCharType="end"/>
          </w:r>
        </w:p>
        <w:p>
          <w:pPr>
            <w:pStyle w:val="9"/>
            <w:tabs>
              <w:tab w:val="left" w:pos="1260"/>
              <w:tab w:val="right" w:leader="dot" w:pos="8296"/>
            </w:tabs>
            <w:rPr>
              <w:kern w:val="2"/>
              <w:sz w:val="21"/>
            </w:rPr>
          </w:pPr>
          <w:r>
            <w:fldChar w:fldCharType="begin"/>
          </w:r>
          <w:r>
            <w:instrText xml:space="preserve"> HYPERLINK \l "_Toc455066070" </w:instrText>
          </w:r>
          <w:r>
            <w:fldChar w:fldCharType="separate"/>
          </w:r>
          <w:r>
            <w:rPr>
              <w:rStyle w:val="21"/>
            </w:rPr>
            <w:t>3.1.6.</w:t>
          </w:r>
          <w:r>
            <w:rPr>
              <w:kern w:val="2"/>
              <w:sz w:val="21"/>
            </w:rPr>
            <w:tab/>
          </w:r>
          <w:r>
            <w:rPr>
              <w:rStyle w:val="21"/>
              <w:rFonts w:hint="eastAsia"/>
            </w:rPr>
            <w:t>数据统计分析子系统</w:t>
          </w:r>
          <w:r>
            <w:tab/>
          </w:r>
          <w:r>
            <w:fldChar w:fldCharType="begin"/>
          </w:r>
          <w:r>
            <w:instrText xml:space="preserve"> PAGEREF _Toc455066070 \h </w:instrText>
          </w:r>
          <w:r>
            <w:fldChar w:fldCharType="separate"/>
          </w:r>
          <w:r>
            <w:t>22</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"_Toc455066071" </w:instrText>
          </w:r>
          <w:r>
            <w:fldChar w:fldCharType="separate"/>
          </w:r>
          <w:r>
            <w:rPr>
              <w:rStyle w:val="21"/>
            </w:rPr>
            <w:t>3.2.</w:t>
          </w:r>
          <w:r>
            <w:rPr>
              <w:rFonts w:asciiTheme="minorHAnsi" w:hAnsiTheme="minorHAnsi" w:eastAsiaTheme="minorEastAsia" w:cstheme="minorBidi"/>
              <w:snapToGrid/>
              <w:kern w:val="2"/>
              <w:sz w:val="21"/>
              <w:szCs w:val="22"/>
            </w:rPr>
            <w:tab/>
          </w:r>
          <w:r>
            <w:rPr>
              <w:rStyle w:val="21"/>
              <w:rFonts w:hint="eastAsia"/>
            </w:rPr>
            <w:t>非功能性需求</w:t>
          </w:r>
          <w:r>
            <w:tab/>
          </w:r>
          <w:r>
            <w:fldChar w:fldCharType="begin"/>
          </w:r>
          <w:r>
            <w:instrText xml:space="preserve"> PAGEREF _Toc455066071 \h </w:instrText>
          </w:r>
          <w:r>
            <w:fldChar w:fldCharType="separate"/>
          </w:r>
          <w:r>
            <w:t>22</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"_Toc455066072" </w:instrText>
          </w:r>
          <w:r>
            <w:fldChar w:fldCharType="separate"/>
          </w:r>
          <w:r>
            <w:rPr>
              <w:rStyle w:val="21"/>
            </w:rPr>
            <w:t>3.3.</w:t>
          </w:r>
          <w:r>
            <w:rPr>
              <w:rFonts w:asciiTheme="minorHAnsi" w:hAnsiTheme="minorHAnsi" w:eastAsiaTheme="minorEastAsia" w:cstheme="minorBidi"/>
              <w:snapToGrid/>
              <w:kern w:val="2"/>
              <w:sz w:val="21"/>
              <w:szCs w:val="22"/>
            </w:rPr>
            <w:tab/>
          </w:r>
          <w:r>
            <w:rPr>
              <w:rStyle w:val="21"/>
              <w:rFonts w:hint="eastAsia"/>
            </w:rPr>
            <w:t>设计约束</w:t>
          </w:r>
          <w:r>
            <w:tab/>
          </w:r>
          <w:r>
            <w:fldChar w:fldCharType="begin"/>
          </w:r>
          <w:r>
            <w:instrText xml:space="preserve"> PAGEREF _Toc455066072 \h </w:instrText>
          </w:r>
          <w:r>
            <w:fldChar w:fldCharType="separate"/>
          </w:r>
          <w:r>
            <w:t>22</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"_Toc455066073" </w:instrText>
          </w:r>
          <w:r>
            <w:fldChar w:fldCharType="separate"/>
          </w:r>
          <w:r>
            <w:rPr>
              <w:rStyle w:val="21"/>
            </w:rPr>
            <w:t>3.4.</w:t>
          </w:r>
          <w:r>
            <w:rPr>
              <w:rFonts w:asciiTheme="minorHAnsi" w:hAnsiTheme="minorHAnsi" w:eastAsiaTheme="minorEastAsia" w:cstheme="minorBidi"/>
              <w:snapToGrid/>
              <w:kern w:val="2"/>
              <w:sz w:val="21"/>
              <w:szCs w:val="22"/>
            </w:rPr>
            <w:tab/>
          </w:r>
          <w:r>
            <w:rPr>
              <w:rStyle w:val="21"/>
              <w:rFonts w:hint="eastAsia"/>
            </w:rPr>
            <w:t>联机用户文档和帮助系统需求</w:t>
          </w:r>
          <w:r>
            <w:tab/>
          </w:r>
          <w:r>
            <w:fldChar w:fldCharType="begin"/>
          </w:r>
          <w:r>
            <w:instrText xml:space="preserve"> PAGEREF _Toc455066073 \h </w:instrText>
          </w:r>
          <w:r>
            <w:fldChar w:fldCharType="separate"/>
          </w:r>
          <w:r>
            <w:t>22</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"_Toc455066074" </w:instrText>
          </w:r>
          <w:r>
            <w:fldChar w:fldCharType="separate"/>
          </w:r>
          <w:r>
            <w:rPr>
              <w:rStyle w:val="21"/>
            </w:rPr>
            <w:t>3.5.</w:t>
          </w:r>
          <w:r>
            <w:rPr>
              <w:rFonts w:asciiTheme="minorHAnsi" w:hAnsiTheme="minorHAnsi" w:eastAsiaTheme="minorEastAsia" w:cstheme="minorBidi"/>
              <w:snapToGrid/>
              <w:kern w:val="2"/>
              <w:sz w:val="21"/>
              <w:szCs w:val="22"/>
            </w:rPr>
            <w:tab/>
          </w:r>
          <w:r>
            <w:rPr>
              <w:rStyle w:val="21"/>
              <w:rFonts w:hint="eastAsia"/>
            </w:rPr>
            <w:t>购买的构件</w:t>
          </w:r>
          <w:r>
            <w:tab/>
          </w:r>
          <w:r>
            <w:fldChar w:fldCharType="begin"/>
          </w:r>
          <w:r>
            <w:instrText xml:space="preserve"> PAGEREF _Toc455066074 \h </w:instrText>
          </w:r>
          <w:r>
            <w:fldChar w:fldCharType="separate"/>
          </w:r>
          <w:r>
            <w:t>22</w:t>
          </w:r>
          <w:r>
            <w:fldChar w:fldCharType="end"/>
          </w:r>
          <w:r>
            <w:fldChar w:fldCharType="end"/>
          </w:r>
        </w:p>
        <w:p>
          <w:pPr>
            <w:pStyle w:val="16"/>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"_Toc455066075" </w:instrText>
          </w:r>
          <w:r>
            <w:fldChar w:fldCharType="separate"/>
          </w:r>
          <w:r>
            <w:rPr>
              <w:rStyle w:val="21"/>
            </w:rPr>
            <w:t>3.6.</w:t>
          </w:r>
          <w:r>
            <w:rPr>
              <w:rFonts w:asciiTheme="minorHAnsi" w:hAnsiTheme="minorHAnsi" w:eastAsiaTheme="minorEastAsia" w:cstheme="minorBidi"/>
              <w:snapToGrid/>
              <w:kern w:val="2"/>
              <w:sz w:val="21"/>
              <w:szCs w:val="22"/>
            </w:rPr>
            <w:tab/>
          </w:r>
          <w:r>
            <w:rPr>
              <w:rStyle w:val="21"/>
              <w:rFonts w:hint="eastAsia"/>
            </w:rPr>
            <w:t>接口</w:t>
          </w:r>
          <w:r>
            <w:tab/>
          </w:r>
          <w:r>
            <w:fldChar w:fldCharType="begin"/>
          </w:r>
          <w:r>
            <w:instrText xml:space="preserve"> PAGEREF _Toc455066075 \h </w:instrText>
          </w:r>
          <w:r>
            <w:fldChar w:fldCharType="separate"/>
          </w:r>
          <w:r>
            <w:t>22</w:t>
          </w:r>
          <w:r>
            <w:fldChar w:fldCharType="end"/>
          </w:r>
          <w:r>
            <w:fldChar w:fldCharType="end"/>
          </w:r>
        </w:p>
        <w:p>
          <w:pPr>
            <w:pStyle w:val="14"/>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"_Toc455066076" </w:instrText>
          </w:r>
          <w:r>
            <w:fldChar w:fldCharType="separate"/>
          </w:r>
          <w:r>
            <w:rPr>
              <w:rStyle w:val="21"/>
            </w:rPr>
            <w:t>4.</w:t>
          </w:r>
          <w:r>
            <w:rPr>
              <w:rFonts w:asciiTheme="minorHAnsi" w:hAnsiTheme="minorHAnsi" w:eastAsiaTheme="minorEastAsia" w:cstheme="minorBidi"/>
              <w:b w:val="0"/>
              <w:caps w:val="0"/>
              <w:snapToGrid/>
              <w:kern w:val="2"/>
              <w:sz w:val="21"/>
              <w:szCs w:val="22"/>
            </w:rPr>
            <w:tab/>
          </w:r>
          <w:r>
            <w:rPr>
              <w:rStyle w:val="21"/>
              <w:rFonts w:hint="eastAsia"/>
            </w:rPr>
            <w:t>性能</w:t>
          </w:r>
          <w:r>
            <w:tab/>
          </w:r>
          <w:r>
            <w:fldChar w:fldCharType="begin"/>
          </w:r>
          <w:r>
            <w:instrText xml:space="preserve"> PAGEREF _Toc455066076 \h </w:instrText>
          </w:r>
          <w:r>
            <w:fldChar w:fldCharType="separate"/>
          </w:r>
          <w:r>
            <w:t>22</w:t>
          </w:r>
          <w:r>
            <w:fldChar w:fldCharType="end"/>
          </w:r>
          <w:r>
            <w:fldChar w:fldCharType="end"/>
          </w:r>
        </w:p>
        <w:p>
          <w:pPr>
            <w:pStyle w:val="14"/>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"_Toc455066077" </w:instrText>
          </w:r>
          <w:r>
            <w:fldChar w:fldCharType="separate"/>
          </w:r>
          <w:r>
            <w:rPr>
              <w:rStyle w:val="21"/>
            </w:rPr>
            <w:t>5.</w:t>
          </w:r>
          <w:r>
            <w:rPr>
              <w:rFonts w:asciiTheme="minorHAnsi" w:hAnsiTheme="minorHAnsi" w:eastAsiaTheme="minorEastAsia" w:cstheme="minorBidi"/>
              <w:b w:val="0"/>
              <w:caps w:val="0"/>
              <w:snapToGrid/>
              <w:kern w:val="2"/>
              <w:sz w:val="21"/>
              <w:szCs w:val="22"/>
            </w:rPr>
            <w:tab/>
          </w:r>
          <w:r>
            <w:rPr>
              <w:rStyle w:val="21"/>
              <w:rFonts w:hint="eastAsia"/>
            </w:rPr>
            <w:t>接口</w:t>
          </w:r>
          <w:r>
            <w:tab/>
          </w:r>
          <w:r>
            <w:fldChar w:fldCharType="begin"/>
          </w:r>
          <w:r>
            <w:instrText xml:space="preserve"> PAGEREF _Toc455066077 \h </w:instrText>
          </w:r>
          <w:r>
            <w:fldChar w:fldCharType="separate"/>
          </w:r>
          <w:r>
            <w:t>22</w:t>
          </w:r>
          <w:r>
            <w:fldChar w:fldCharType="end"/>
          </w:r>
          <w:r>
            <w:fldChar w:fldCharType="end"/>
          </w:r>
        </w:p>
        <w:p>
          <w:r>
            <w:fldChar w:fldCharType="end"/>
          </w:r>
        </w:p>
      </w:sdtContent>
    </w:sdt>
    <w:p>
      <w:pPr>
        <w:rPr>
          <w:sz w:val="44"/>
        </w:rPr>
      </w:pPr>
    </w:p>
    <w:p>
      <w:pPr>
        <w:rPr>
          <w:sz w:val="44"/>
        </w:rPr>
      </w:pPr>
    </w:p>
    <w:p>
      <w:pPr>
        <w:pStyle w:val="2"/>
        <w:numPr>
          <w:ilvl w:val="0"/>
          <w:numId w:val="1"/>
        </w:numPr>
        <w:rPr>
          <w:sz w:val="28"/>
          <w:szCs w:val="28"/>
        </w:rPr>
      </w:pPr>
      <w:bookmarkStart w:id="0" w:name="_Toc455066051"/>
      <w:r>
        <w:rPr>
          <w:rFonts w:hint="eastAsia"/>
          <w:sz w:val="28"/>
          <w:szCs w:val="28"/>
        </w:rPr>
        <w:t>引言</w:t>
      </w:r>
      <w:bookmarkEnd w:id="0"/>
    </w:p>
    <w:p>
      <w:pPr>
        <w:pStyle w:val="3"/>
        <w:numPr>
          <w:ilvl w:val="1"/>
          <w:numId w:val="1"/>
        </w:numPr>
        <w:rPr>
          <w:sz w:val="24"/>
          <w:szCs w:val="24"/>
        </w:rPr>
      </w:pPr>
      <w:bookmarkStart w:id="1" w:name="_Toc455066052"/>
      <w:r>
        <w:rPr>
          <w:rFonts w:hint="eastAsia"/>
          <w:sz w:val="24"/>
          <w:szCs w:val="24"/>
        </w:rPr>
        <w:t>目的</w:t>
      </w:r>
      <w:bookmarkEnd w:id="1"/>
    </w:p>
    <w:p>
      <w:pPr>
        <w:ind w:firstLine="420"/>
        <w:rPr>
          <w:sz w:val="15"/>
        </w:rPr>
      </w:pPr>
      <w:r>
        <w:rPr>
          <w:rFonts w:hint="eastAsia"/>
        </w:rPr>
        <w:t>本系统采用B/S</w:t>
      </w:r>
      <w:r>
        <w:rPr>
          <w:rStyle w:val="19"/>
        </w:rPr>
        <w:endnoteReference w:id="0"/>
      </w:r>
      <w:r>
        <w:rPr>
          <w:rFonts w:hint="eastAsia"/>
        </w:rPr>
        <w:t>模式，方便管理员随时、远程管理各种信息，节省人工统计、整理环节，以列表、图示、曲线图等快捷、直观的方式展示市场周期性波动变化情况，帮助各级领导直观地掌握公司运营状况，以及为远、中、近期规划提供数据支持。</w:t>
      </w:r>
    </w:p>
    <w:p>
      <w:pPr>
        <w:pStyle w:val="3"/>
        <w:numPr>
          <w:ilvl w:val="1"/>
          <w:numId w:val="1"/>
        </w:numPr>
        <w:rPr>
          <w:sz w:val="24"/>
          <w:szCs w:val="24"/>
        </w:rPr>
      </w:pPr>
      <w:bookmarkStart w:id="2" w:name="_Toc455066053"/>
      <w:r>
        <w:rPr>
          <w:rFonts w:hint="eastAsia"/>
          <w:sz w:val="24"/>
          <w:szCs w:val="24"/>
        </w:rPr>
        <w:t>范围</w:t>
      </w:r>
      <w:bookmarkEnd w:id="2"/>
    </w:p>
    <w:p>
      <w:pPr>
        <w:ind w:left="420"/>
      </w:pPr>
      <w:r>
        <w:rPr>
          <w:rFonts w:hint="eastAsia"/>
        </w:rPr>
        <w:t>本文档适用于攀枝花物流系统信息平台项目。</w:t>
      </w:r>
    </w:p>
    <w:p>
      <w:pPr>
        <w:pStyle w:val="3"/>
        <w:numPr>
          <w:ilvl w:val="1"/>
          <w:numId w:val="1"/>
        </w:numPr>
        <w:rPr>
          <w:sz w:val="24"/>
          <w:szCs w:val="24"/>
        </w:rPr>
      </w:pPr>
      <w:bookmarkStart w:id="3" w:name="_Toc455066054"/>
      <w:r>
        <w:rPr>
          <w:rFonts w:hint="eastAsia"/>
          <w:sz w:val="24"/>
          <w:szCs w:val="24"/>
        </w:rPr>
        <w:t>定义、首字母缩写词和缩略词</w:t>
      </w:r>
      <w:bookmarkEnd w:id="3"/>
    </w:p>
    <w:p>
      <w:pPr>
        <w:spacing w:line="360" w:lineRule="auto"/>
        <w:ind w:firstLine="400" w:firstLineChars="200"/>
      </w:pPr>
      <w:r>
        <w:rPr>
          <w:rFonts w:hint="eastAsia"/>
        </w:rPr>
        <w:t>本计划书中所涉及的术语及定义如下：</w:t>
      </w:r>
    </w:p>
    <w:p>
      <w:pPr>
        <w:numPr>
          <w:ilvl w:val="0"/>
          <w:numId w:val="2"/>
        </w:numPr>
        <w:spacing w:line="360" w:lineRule="auto"/>
        <w:ind w:firstLine="400" w:firstLineChars="200"/>
        <w:jc w:val="both"/>
      </w:pPr>
      <w:r>
        <w:rPr>
          <w:rFonts w:hint="eastAsia"/>
        </w:rPr>
        <w:t>自有车：车辆所有权归属物流有限公司的车辆。</w:t>
      </w:r>
    </w:p>
    <w:p>
      <w:pPr>
        <w:numPr>
          <w:ilvl w:val="0"/>
          <w:numId w:val="2"/>
        </w:numPr>
        <w:spacing w:line="360" w:lineRule="auto"/>
        <w:ind w:firstLine="400" w:firstLineChars="200"/>
        <w:jc w:val="both"/>
      </w:pPr>
      <w:r>
        <w:rPr>
          <w:rFonts w:hint="eastAsia"/>
        </w:rPr>
        <w:t>承运商：拥有道路运输资质的运输公司、单位及个人。</w:t>
      </w:r>
    </w:p>
    <w:p>
      <w:pPr>
        <w:numPr>
          <w:ilvl w:val="0"/>
          <w:numId w:val="2"/>
        </w:numPr>
        <w:spacing w:line="360" w:lineRule="auto"/>
        <w:ind w:firstLine="400" w:firstLineChars="200"/>
        <w:jc w:val="both"/>
      </w:pPr>
      <w:r>
        <w:rPr>
          <w:rFonts w:hint="eastAsia"/>
        </w:rPr>
        <w:t>外租车：车辆所有权为承运商所有的车辆。</w:t>
      </w:r>
    </w:p>
    <w:p>
      <w:pPr>
        <w:numPr>
          <w:ilvl w:val="0"/>
          <w:numId w:val="2"/>
        </w:numPr>
        <w:spacing w:line="360" w:lineRule="auto"/>
        <w:ind w:firstLine="400" w:firstLineChars="200"/>
        <w:jc w:val="both"/>
      </w:pPr>
      <w:r>
        <w:rPr>
          <w:rFonts w:hint="eastAsia"/>
        </w:rPr>
        <w:t>客户：与公司发生或即将发生运输业务或贸易业务的公司、单位、个人。</w:t>
      </w:r>
    </w:p>
    <w:p>
      <w:pPr>
        <w:numPr>
          <w:ilvl w:val="0"/>
          <w:numId w:val="2"/>
        </w:numPr>
        <w:spacing w:line="360" w:lineRule="auto"/>
        <w:ind w:firstLine="400" w:firstLineChars="200"/>
        <w:jc w:val="both"/>
      </w:pPr>
      <w:r>
        <w:rPr>
          <w:rFonts w:hint="eastAsia"/>
        </w:rPr>
        <w:t>运输外包：将部分运输业务转交给承运商运输的过程。</w:t>
      </w:r>
    </w:p>
    <w:p>
      <w:pPr>
        <w:numPr>
          <w:ilvl w:val="0"/>
          <w:numId w:val="2"/>
        </w:numPr>
        <w:spacing w:line="360" w:lineRule="auto"/>
        <w:ind w:firstLine="400" w:firstLineChars="200"/>
        <w:jc w:val="both"/>
      </w:pPr>
      <w:r>
        <w:rPr>
          <w:rFonts w:hint="eastAsia"/>
        </w:rPr>
        <w:t>优先级：重要等级，数值越大，重要程度越高。</w:t>
      </w:r>
    </w:p>
    <w:p>
      <w:pPr>
        <w:numPr>
          <w:ilvl w:val="0"/>
          <w:numId w:val="2"/>
        </w:numPr>
        <w:spacing w:line="360" w:lineRule="auto"/>
        <w:ind w:firstLine="400" w:firstLineChars="200"/>
        <w:jc w:val="both"/>
      </w:pPr>
      <w:r>
        <w:rPr>
          <w:rFonts w:hint="eastAsia"/>
        </w:rPr>
        <w:t>驻勤：运输业务类型的一种，客户长期租用自有车或外租车，承运单位支付运输过程中产生的一切费用，包括驾驶员工资、燃油费、过路过桥费、停车费、车船税、保险等，优先级——3。</w:t>
      </w:r>
    </w:p>
    <w:p>
      <w:pPr>
        <w:numPr>
          <w:ilvl w:val="0"/>
          <w:numId w:val="2"/>
        </w:numPr>
        <w:spacing w:line="360" w:lineRule="auto"/>
        <w:ind w:firstLine="400" w:firstLineChars="200"/>
        <w:jc w:val="both"/>
      </w:pPr>
      <w:r>
        <w:rPr>
          <w:rFonts w:hint="eastAsia"/>
        </w:rPr>
        <w:t>临配：客户临时性运输需求，优先级——2。</w:t>
      </w:r>
    </w:p>
    <w:p>
      <w:pPr>
        <w:numPr>
          <w:ilvl w:val="0"/>
          <w:numId w:val="2"/>
        </w:numPr>
        <w:spacing w:line="360" w:lineRule="auto"/>
        <w:ind w:firstLine="400" w:firstLineChars="200"/>
        <w:jc w:val="both"/>
      </w:pPr>
      <w:r>
        <w:rPr>
          <w:rFonts w:hint="eastAsia"/>
        </w:rPr>
        <w:t>保产：客户短期大量运输需求，必须满足其运输需求，优先级——4。</w:t>
      </w:r>
    </w:p>
    <w:p>
      <w:pPr>
        <w:numPr>
          <w:ilvl w:val="0"/>
          <w:numId w:val="2"/>
        </w:numPr>
        <w:spacing w:line="360" w:lineRule="auto"/>
        <w:ind w:firstLine="400" w:firstLineChars="200"/>
        <w:jc w:val="both"/>
      </w:pPr>
      <w:r>
        <w:rPr>
          <w:rFonts w:hint="eastAsia"/>
        </w:rPr>
        <w:t>出租：（1）裸车出租：公司只提供车辆及相关资质（保险、车船税、道路运输许可证等），客户支付驾驶员工资，燃油费、过路过桥费等。</w:t>
      </w:r>
    </w:p>
    <w:p>
      <w:pPr>
        <w:spacing w:line="360" w:lineRule="auto"/>
      </w:pPr>
      <w:r>
        <w:rPr>
          <w:rFonts w:hint="eastAsia"/>
        </w:rPr>
        <w:t xml:space="preserve">            （2）车辆及驾驶员出租：公司提供车辆、驾驶员及相关资质，并支付驾驶员工资，客户承担燃油费、过路过桥费等。</w:t>
      </w:r>
    </w:p>
    <w:p>
      <w:pPr>
        <w:spacing w:line="360" w:lineRule="auto"/>
      </w:pPr>
      <w:r>
        <w:rPr>
          <w:rFonts w:hint="eastAsia"/>
        </w:rPr>
        <w:t xml:space="preserve">      优先级——3.</w:t>
      </w:r>
    </w:p>
    <w:p>
      <w:pPr>
        <w:numPr>
          <w:ilvl w:val="0"/>
          <w:numId w:val="2"/>
        </w:numPr>
        <w:spacing w:line="360" w:lineRule="auto"/>
        <w:ind w:firstLine="400" w:firstLineChars="200"/>
        <w:jc w:val="both"/>
      </w:pPr>
      <w:r>
        <w:rPr>
          <w:rFonts w:hint="eastAsia"/>
        </w:rPr>
        <w:t>队用：公司职工使用车辆（一般为非生产性用车）。</w:t>
      </w:r>
    </w:p>
    <w:p>
      <w:pPr>
        <w:numPr>
          <w:ilvl w:val="0"/>
          <w:numId w:val="2"/>
        </w:numPr>
        <w:spacing w:line="360" w:lineRule="auto"/>
        <w:ind w:firstLine="400" w:firstLineChars="200"/>
        <w:jc w:val="both"/>
      </w:pPr>
      <w:r>
        <w:rPr>
          <w:rFonts w:hint="eastAsia"/>
        </w:rPr>
        <w:t>表：计算机术语，</w:t>
      </w:r>
      <w:r>
        <w:t>是数据库中用来存储数据的对象，是有结构的数据的集合</w:t>
      </w:r>
      <w:r>
        <w:rPr>
          <w:rFonts w:hint="eastAsia"/>
        </w:rPr>
        <w:t>，开发人员关心的层面</w:t>
      </w:r>
    </w:p>
    <w:p>
      <w:pPr>
        <w:numPr>
          <w:ilvl w:val="0"/>
          <w:numId w:val="2"/>
        </w:numPr>
        <w:spacing w:line="360" w:lineRule="auto"/>
        <w:ind w:firstLine="400" w:firstLineChars="200"/>
        <w:jc w:val="both"/>
      </w:pPr>
      <w:r>
        <w:rPr>
          <w:rFonts w:hint="eastAsia"/>
        </w:rPr>
        <w:t>视图：一个或多个表的属性构成虚表，帮助用户从多个角度查看数据。</w:t>
      </w:r>
    </w:p>
    <w:p/>
    <w:p>
      <w:pPr>
        <w:pStyle w:val="2"/>
        <w:numPr>
          <w:ilvl w:val="0"/>
          <w:numId w:val="1"/>
        </w:numPr>
        <w:rPr>
          <w:sz w:val="28"/>
          <w:szCs w:val="28"/>
        </w:rPr>
      </w:pPr>
      <w:bookmarkStart w:id="4" w:name="_Toc455066055"/>
      <w:r>
        <w:rPr>
          <w:rFonts w:hint="eastAsia"/>
          <w:sz w:val="28"/>
          <w:szCs w:val="28"/>
        </w:rPr>
        <w:t>软件总体概述</w:t>
      </w:r>
      <w:bookmarkEnd w:id="4"/>
    </w:p>
    <w:p>
      <w:pPr>
        <w:ind w:left="425"/>
        <w:jc w:val="both"/>
      </w:pPr>
      <w:r>
        <w:rPr>
          <w:rFonts w:hint="eastAsia"/>
        </w:rPr>
        <w:t>本文档主要描述了攀枝花物流系统信息平台的需求，由六大模块组成，功能分为：基本信息管理、购销存管理、汽车修检管理、运输调度管理、对外合作管理、数据分析。</w:t>
      </w:r>
    </w:p>
    <w:p>
      <w:pPr>
        <w:pStyle w:val="3"/>
        <w:numPr>
          <w:ilvl w:val="1"/>
          <w:numId w:val="1"/>
        </w:numPr>
        <w:rPr>
          <w:sz w:val="24"/>
          <w:szCs w:val="24"/>
        </w:rPr>
      </w:pPr>
      <w:bookmarkStart w:id="5" w:name="_Toc455066056"/>
      <w:r>
        <w:rPr>
          <w:rFonts w:hint="eastAsia"/>
          <w:sz w:val="24"/>
          <w:szCs w:val="24"/>
        </w:rPr>
        <w:t>软件标识</w:t>
      </w:r>
      <w:bookmarkEnd w:id="5"/>
    </w:p>
    <w:p>
      <w:pPr>
        <w:pStyle w:val="32"/>
        <w:spacing w:line="360" w:lineRule="auto"/>
        <w:ind w:left="425" w:firstLine="0" w:firstLineChars="0"/>
        <w:jc w:val="both"/>
        <w:rPr>
          <w:sz w:val="21"/>
        </w:rPr>
      </w:pPr>
      <w:r>
        <w:rPr>
          <w:rFonts w:hint="eastAsia"/>
          <w:sz w:val="21"/>
        </w:rPr>
        <w:t>软件全名称：攀枝花物流系统信息平台</w:t>
      </w:r>
    </w:p>
    <w:p>
      <w:pPr>
        <w:spacing w:line="360" w:lineRule="auto"/>
        <w:ind w:firstLine="420"/>
        <w:jc w:val="both"/>
        <w:rPr>
          <w:sz w:val="21"/>
        </w:rPr>
      </w:pPr>
      <w:r>
        <w:rPr>
          <w:rFonts w:hint="eastAsia"/>
          <w:sz w:val="21"/>
        </w:rPr>
        <w:t>软件缩称：</w:t>
      </w:r>
    </w:p>
    <w:p>
      <w:pPr>
        <w:pStyle w:val="32"/>
        <w:spacing w:line="360" w:lineRule="auto"/>
        <w:ind w:left="425" w:firstLine="0" w:firstLineChars="0"/>
        <w:jc w:val="both"/>
        <w:rPr>
          <w:sz w:val="21"/>
        </w:rPr>
      </w:pPr>
      <w:r>
        <w:rPr>
          <w:rFonts w:hint="eastAsia"/>
          <w:sz w:val="21"/>
        </w:rPr>
        <w:t xml:space="preserve">版本号：1.0 </w:t>
      </w:r>
    </w:p>
    <w:p>
      <w:pPr>
        <w:ind w:left="420"/>
      </w:pPr>
    </w:p>
    <w:p>
      <w:pPr>
        <w:pStyle w:val="3"/>
        <w:numPr>
          <w:ilvl w:val="1"/>
          <w:numId w:val="1"/>
        </w:numPr>
        <w:rPr>
          <w:sz w:val="24"/>
          <w:szCs w:val="24"/>
        </w:rPr>
      </w:pPr>
      <w:bookmarkStart w:id="6" w:name="_Toc455066057"/>
      <w:r>
        <w:rPr>
          <w:rFonts w:hint="eastAsia"/>
          <w:sz w:val="24"/>
          <w:szCs w:val="24"/>
        </w:rPr>
        <w:t>软件描述</w:t>
      </w:r>
      <w:bookmarkEnd w:id="6"/>
    </w:p>
    <w:p>
      <w:pPr>
        <w:pStyle w:val="4"/>
        <w:numPr>
          <w:ilvl w:val="2"/>
          <w:numId w:val="1"/>
        </w:numPr>
        <w:rPr>
          <w:sz w:val="21"/>
          <w:szCs w:val="21"/>
        </w:rPr>
      </w:pPr>
      <w:bookmarkStart w:id="7" w:name="_Toc455066058"/>
      <w:r>
        <w:rPr>
          <w:rFonts w:hint="eastAsia"/>
          <w:sz w:val="21"/>
          <w:szCs w:val="21"/>
        </w:rPr>
        <w:t>系统属性</w:t>
      </w:r>
      <w:bookmarkEnd w:id="7"/>
    </w:p>
    <w:p>
      <w:pPr>
        <w:ind w:left="420"/>
      </w:pPr>
      <w:r>
        <w:rPr>
          <w:rFonts w:hint="eastAsia"/>
        </w:rPr>
        <w:t>本系统是一个独立开发的网站。本系统提供对公司人事、业务、设施、调度的全面管理</w:t>
      </w:r>
    </w:p>
    <w:p>
      <w:r>
        <w:rPr>
          <w:rFonts w:hint="eastAsia"/>
        </w:rPr>
        <w:t>和对高层决策的支持。</w:t>
      </w:r>
    </w:p>
    <w:p>
      <w:pPr>
        <w:pStyle w:val="4"/>
        <w:numPr>
          <w:ilvl w:val="2"/>
          <w:numId w:val="1"/>
        </w:numPr>
        <w:rPr>
          <w:sz w:val="21"/>
          <w:szCs w:val="21"/>
        </w:rPr>
      </w:pPr>
      <w:bookmarkStart w:id="8" w:name="_Toc455066059"/>
      <w:r>
        <w:rPr>
          <w:rFonts w:hint="eastAsia"/>
          <w:sz w:val="21"/>
          <w:szCs w:val="21"/>
        </w:rPr>
        <w:t>开发背景</w:t>
      </w:r>
      <w:bookmarkEnd w:id="8"/>
    </w:p>
    <w:p>
      <w:pPr>
        <w:spacing w:line="360" w:lineRule="auto"/>
        <w:ind w:firstLine="500" w:firstLineChars="250"/>
      </w:pPr>
      <w:r>
        <w:rPr>
          <w:rFonts w:hint="eastAsia"/>
        </w:rPr>
        <w:t>随着我国经济的高速发展，各个地域之间的联系越见紧密，相互之间的货物流通也日益频繁。我公司作为一个物流企业，必将迎来新一轮的高速发展。期间必然会产生大量的数据信息，如果采用人工管理，不仅费时费力，而且效率低下。而随着互联网技术的兴起，国内外越来越多的物流企业建设了基于网络应用的物流信息平台，方便、快捷、高效地管理各种原始数据，方便公司管理者随时调出各种报表，直观掌握公司经营动态。为制定决策和计划，提供强有力数据支持。</w:t>
      </w:r>
    </w:p>
    <w:p>
      <w:pPr>
        <w:spacing w:line="360" w:lineRule="auto"/>
        <w:ind w:firstLine="500" w:firstLineChars="250"/>
      </w:pPr>
      <w:r>
        <w:rPr>
          <w:rFonts w:hint="eastAsia"/>
        </w:rPr>
        <w:t>故而，建设一个现代化物流信息综合平台，掌握市场变化，推动我公司快速、健康发展，势在必行。</w:t>
      </w:r>
    </w:p>
    <w:p/>
    <w:p>
      <w:pPr>
        <w:pStyle w:val="4"/>
        <w:numPr>
          <w:ilvl w:val="2"/>
          <w:numId w:val="1"/>
        </w:numPr>
        <w:rPr>
          <w:sz w:val="21"/>
          <w:szCs w:val="21"/>
        </w:rPr>
      </w:pPr>
      <w:bookmarkStart w:id="9" w:name="_Toc455066060"/>
      <w:r>
        <w:rPr>
          <w:rFonts w:hint="eastAsia"/>
          <w:sz w:val="21"/>
          <w:szCs w:val="21"/>
        </w:rPr>
        <w:t>软件功能</w:t>
      </w:r>
      <w:bookmarkEnd w:id="9"/>
    </w:p>
    <w:p>
      <w:pPr>
        <w:ind w:left="420"/>
      </w:pPr>
      <w:r>
        <w:rPr>
          <w:rFonts w:hint="eastAsia"/>
        </w:rPr>
        <w:t>系统分为六大模块：基本信息管理、购销存管理、汽车修检管理、运输调度管理、对外合作管理、数据分析。</w:t>
      </w:r>
    </w:p>
    <w:p>
      <w:pPr>
        <w:ind w:left="420"/>
      </w:pPr>
    </w:p>
    <w:p>
      <w:pPr>
        <w:ind w:left="420"/>
      </w:pPr>
    </w:p>
    <w:p>
      <w:pPr>
        <w:ind w:left="420"/>
      </w:pPr>
      <w:r>
        <w:rPr>
          <w:rFonts w:hint="eastAsia"/>
        </w:rPr>
        <w:t>主体结构图</w:t>
      </w:r>
    </w:p>
    <w:p>
      <w:pPr>
        <w:ind w:left="420"/>
      </w:pPr>
      <w:r>
        <w:rPr>
          <w:snapToGrid/>
        </w:rPr>
        <w:drawing>
          <wp:inline distT="0" distB="0" distL="0" distR="0">
            <wp:extent cx="4589145" cy="2026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srcRect/>
                    <a:stretch>
                      <a:fillRect/>
                    </a:stretch>
                  </pic:blipFill>
                  <pic:spPr>
                    <a:xfrm>
                      <a:off x="0" y="0"/>
                      <a:ext cx="4589145" cy="2026920"/>
                    </a:xfrm>
                    <a:prstGeom prst="rect">
                      <a:avLst/>
                    </a:prstGeom>
                    <a:noFill/>
                    <a:ln w="9525">
                      <a:noFill/>
                      <a:miter lim="800000"/>
                      <a:headEnd/>
                      <a:tailEnd/>
                    </a:ln>
                  </pic:spPr>
                </pic:pic>
              </a:graphicData>
            </a:graphic>
          </wp:inline>
        </w:drawing>
      </w:r>
    </w:p>
    <w:p>
      <w:pPr>
        <w:pStyle w:val="3"/>
        <w:numPr>
          <w:ilvl w:val="1"/>
          <w:numId w:val="1"/>
        </w:numPr>
        <w:rPr>
          <w:sz w:val="24"/>
          <w:szCs w:val="24"/>
        </w:rPr>
      </w:pPr>
      <w:bookmarkStart w:id="10" w:name="_Toc455066061"/>
      <w:r>
        <w:rPr>
          <w:rFonts w:hint="eastAsia"/>
          <w:sz w:val="24"/>
          <w:szCs w:val="24"/>
        </w:rPr>
        <w:t>用户特点</w:t>
      </w:r>
      <w:bookmarkEnd w:id="10"/>
    </w:p>
    <w:p>
      <w:pPr>
        <w:pStyle w:val="32"/>
        <w:spacing w:line="360" w:lineRule="auto"/>
        <w:ind w:left="425" w:firstLine="0" w:firstLineChars="0"/>
        <w:jc w:val="both"/>
        <w:rPr>
          <w:sz w:val="21"/>
        </w:rPr>
      </w:pPr>
      <w:r>
        <w:rPr>
          <w:rFonts w:hint="eastAsia"/>
          <w:sz w:val="21"/>
        </w:rPr>
        <w:t>用户能够熟练的使用Windows操作系统，能使用IE浏览器上网，以及使用Office办公套件进行文档处理。</w:t>
      </w:r>
    </w:p>
    <w:p>
      <w:pPr>
        <w:ind w:left="420"/>
      </w:pPr>
    </w:p>
    <w:p>
      <w:pPr>
        <w:pStyle w:val="3"/>
        <w:numPr>
          <w:ilvl w:val="1"/>
          <w:numId w:val="1"/>
        </w:numPr>
        <w:rPr>
          <w:sz w:val="24"/>
          <w:szCs w:val="24"/>
        </w:rPr>
      </w:pPr>
      <w:bookmarkStart w:id="11" w:name="_Toc455066062"/>
      <w:r>
        <w:rPr>
          <w:rFonts w:hint="eastAsia"/>
          <w:sz w:val="24"/>
          <w:szCs w:val="24"/>
        </w:rPr>
        <w:t>限制和约束</w:t>
      </w:r>
      <w:bookmarkEnd w:id="11"/>
    </w:p>
    <w:p>
      <w:pPr>
        <w:spacing w:line="360" w:lineRule="auto"/>
        <w:ind w:firstLine="420" w:firstLineChars="200"/>
        <w:jc w:val="both"/>
        <w:rPr>
          <w:sz w:val="21"/>
        </w:rPr>
      </w:pPr>
      <w:r>
        <w:rPr>
          <w:rFonts w:hint="eastAsia"/>
          <w:sz w:val="21"/>
        </w:rPr>
        <w:t>系统运行环境</w:t>
      </w:r>
    </w:p>
    <w:p>
      <w:pPr>
        <w:spacing w:line="360" w:lineRule="auto"/>
        <w:ind w:firstLine="420" w:firstLineChars="200"/>
        <w:jc w:val="both"/>
        <w:rPr>
          <w:sz w:val="21"/>
        </w:rPr>
      </w:pPr>
      <w:r>
        <w:rPr>
          <w:rFonts w:hint="eastAsia"/>
          <w:sz w:val="21"/>
        </w:rPr>
        <w:t>操作系统：</w:t>
      </w:r>
      <w:r>
        <w:rPr>
          <w:rFonts w:hint="eastAsia"/>
        </w:rPr>
        <w:t>简体中文WINALL</w:t>
      </w:r>
    </w:p>
    <w:p>
      <w:pPr>
        <w:spacing w:line="360" w:lineRule="auto"/>
        <w:ind w:firstLine="420" w:firstLineChars="200"/>
        <w:jc w:val="both"/>
        <w:rPr>
          <w:sz w:val="21"/>
        </w:rPr>
      </w:pPr>
      <w:r>
        <w:rPr>
          <w:rFonts w:hint="eastAsia"/>
          <w:sz w:val="21"/>
        </w:rPr>
        <w:t>数据库：</w:t>
      </w:r>
      <w:r>
        <w:rPr>
          <w:rFonts w:hint="eastAsia"/>
        </w:rPr>
        <w:t>MYSQL</w:t>
      </w:r>
    </w:p>
    <w:p>
      <w:pPr>
        <w:spacing w:line="360" w:lineRule="auto"/>
        <w:ind w:firstLine="420" w:firstLineChars="200"/>
        <w:jc w:val="both"/>
        <w:rPr>
          <w:sz w:val="21"/>
        </w:rPr>
      </w:pPr>
      <w:r>
        <w:rPr>
          <w:rFonts w:hint="eastAsia"/>
          <w:sz w:val="21"/>
        </w:rPr>
        <w:t>浏览器：</w:t>
      </w:r>
      <w:r>
        <w:t>Internet Explorer 6.0</w:t>
      </w:r>
      <w:r>
        <w:rPr>
          <w:rFonts w:hint="eastAsia"/>
          <w:sz w:val="21"/>
        </w:rPr>
        <w:t>及以上</w:t>
      </w:r>
    </w:p>
    <w:p>
      <w:pPr>
        <w:spacing w:line="360" w:lineRule="auto"/>
        <w:ind w:firstLine="420" w:firstLineChars="200"/>
        <w:jc w:val="both"/>
        <w:rPr>
          <w:sz w:val="21"/>
        </w:rPr>
      </w:pPr>
    </w:p>
    <w:p>
      <w:pPr>
        <w:spacing w:line="360" w:lineRule="auto"/>
        <w:ind w:firstLine="420" w:firstLineChars="200"/>
        <w:jc w:val="both"/>
        <w:rPr>
          <w:sz w:val="21"/>
        </w:rPr>
      </w:pPr>
      <w:r>
        <w:rPr>
          <w:rFonts w:hint="eastAsia"/>
          <w:sz w:val="21"/>
        </w:rPr>
        <w:t>硬件限制</w:t>
      </w:r>
    </w:p>
    <w:p>
      <w:pPr>
        <w:spacing w:line="360" w:lineRule="auto"/>
        <w:ind w:firstLine="420" w:firstLineChars="200"/>
        <w:jc w:val="both"/>
        <w:rPr>
          <w:sz w:val="21"/>
        </w:rPr>
      </w:pPr>
      <w:r>
        <w:rPr>
          <w:rFonts w:hint="eastAsia"/>
          <w:sz w:val="21"/>
        </w:rPr>
        <w:t>WEB服务器、数据库服务器</w:t>
      </w:r>
    </w:p>
    <w:p>
      <w:pPr>
        <w:ind w:left="720" w:leftChars="360"/>
        <w:rPr>
          <w:sz w:val="21"/>
        </w:rPr>
      </w:pPr>
      <w:r>
        <w:rPr>
          <w:rFonts w:hint="eastAsia"/>
          <w:sz w:val="21"/>
        </w:rPr>
        <w:t xml:space="preserve">CPU：Intel Pentium 4 3.0G </w:t>
      </w:r>
    </w:p>
    <w:p>
      <w:pPr>
        <w:ind w:left="720" w:leftChars="360"/>
        <w:rPr>
          <w:sz w:val="21"/>
        </w:rPr>
      </w:pPr>
      <w:r>
        <w:rPr>
          <w:rFonts w:hint="eastAsia"/>
          <w:sz w:val="21"/>
        </w:rPr>
        <w:t>内存：2GB</w:t>
      </w:r>
    </w:p>
    <w:p>
      <w:pPr>
        <w:ind w:left="720" w:leftChars="360"/>
        <w:rPr>
          <w:sz w:val="21"/>
        </w:rPr>
      </w:pPr>
      <w:r>
        <w:rPr>
          <w:rFonts w:hint="eastAsia"/>
          <w:sz w:val="21"/>
        </w:rPr>
        <w:t>硬盘：80GB</w:t>
      </w:r>
    </w:p>
    <w:p>
      <w:pPr>
        <w:spacing w:line="360" w:lineRule="auto"/>
        <w:ind w:firstLine="420" w:firstLineChars="200"/>
        <w:jc w:val="both"/>
        <w:rPr>
          <w:sz w:val="21"/>
        </w:rPr>
      </w:pPr>
      <w:r>
        <w:rPr>
          <w:rFonts w:hint="eastAsia"/>
          <w:sz w:val="21"/>
        </w:rPr>
        <w:t>网络</w:t>
      </w:r>
    </w:p>
    <w:p>
      <w:pPr>
        <w:ind w:left="720"/>
        <w:rPr>
          <w:sz w:val="21"/>
        </w:rPr>
      </w:pPr>
      <w:r>
        <w:rPr>
          <w:rFonts w:hint="eastAsia"/>
          <w:sz w:val="21"/>
        </w:rPr>
        <w:t>以太网：100MB</w:t>
      </w:r>
    </w:p>
    <w:p>
      <w:pPr>
        <w:spacing w:line="360" w:lineRule="auto"/>
        <w:ind w:firstLine="420" w:firstLineChars="200"/>
        <w:jc w:val="both"/>
        <w:rPr>
          <w:sz w:val="21"/>
        </w:rPr>
      </w:pPr>
      <w:r>
        <w:rPr>
          <w:rFonts w:hint="eastAsia"/>
          <w:sz w:val="21"/>
        </w:rPr>
        <w:t>用户机器配置</w:t>
      </w:r>
    </w:p>
    <w:p>
      <w:pPr>
        <w:ind w:left="720"/>
        <w:rPr>
          <w:sz w:val="21"/>
        </w:rPr>
      </w:pPr>
      <w:r>
        <w:rPr>
          <w:rFonts w:hint="eastAsia"/>
          <w:sz w:val="21"/>
        </w:rPr>
        <w:t>内存：512MB</w:t>
      </w:r>
    </w:p>
    <w:p>
      <w:pPr>
        <w:ind w:left="425"/>
      </w:pPr>
    </w:p>
    <w:p>
      <w:pPr>
        <w:pStyle w:val="2"/>
        <w:numPr>
          <w:ilvl w:val="0"/>
          <w:numId w:val="1"/>
        </w:numPr>
        <w:rPr>
          <w:sz w:val="28"/>
          <w:szCs w:val="28"/>
        </w:rPr>
      </w:pPr>
      <w:bookmarkStart w:id="12" w:name="_Toc455066063"/>
      <w:r>
        <w:rPr>
          <w:rFonts w:hint="eastAsia"/>
          <w:sz w:val="28"/>
          <w:szCs w:val="28"/>
        </w:rPr>
        <w:t>具体需求</w:t>
      </w:r>
      <w:bookmarkEnd w:id="12"/>
    </w:p>
    <w:p>
      <w:pPr>
        <w:pStyle w:val="3"/>
        <w:numPr>
          <w:ilvl w:val="1"/>
          <w:numId w:val="1"/>
        </w:numPr>
        <w:rPr>
          <w:sz w:val="24"/>
          <w:szCs w:val="24"/>
        </w:rPr>
      </w:pPr>
      <w:bookmarkStart w:id="13" w:name="_Toc455066064"/>
      <w:r>
        <w:rPr>
          <w:rFonts w:hint="eastAsia"/>
          <w:sz w:val="24"/>
          <w:szCs w:val="24"/>
        </w:rPr>
        <w:t>功能</w:t>
      </w:r>
      <w:bookmarkEnd w:id="13"/>
    </w:p>
    <w:p>
      <w:pPr>
        <w:pStyle w:val="4"/>
        <w:numPr>
          <w:ilvl w:val="2"/>
          <w:numId w:val="1"/>
        </w:numPr>
        <w:rPr>
          <w:sz w:val="21"/>
          <w:szCs w:val="21"/>
        </w:rPr>
      </w:pPr>
      <w:bookmarkStart w:id="14" w:name="_Toc455066065"/>
      <w:r>
        <w:rPr>
          <w:rFonts w:hint="eastAsia"/>
          <w:sz w:val="21"/>
          <w:szCs w:val="21"/>
        </w:rPr>
        <w:t>基本信息子系统</w:t>
      </w:r>
      <w:bookmarkEnd w:id="14"/>
    </w:p>
    <w:p>
      <w:pPr>
        <w:pStyle w:val="5"/>
        <w:numPr>
          <w:ilvl w:val="3"/>
          <w:numId w:val="1"/>
        </w:numPr>
        <w:rPr>
          <w:sz w:val="18"/>
          <w:szCs w:val="18"/>
        </w:rPr>
      </w:pPr>
      <w:r>
        <w:rPr>
          <w:rFonts w:hint="eastAsia"/>
          <w:sz w:val="18"/>
          <w:szCs w:val="18"/>
        </w:rPr>
        <w:t>地址基本信息模块</w:t>
      </w:r>
    </w:p>
    <w:p>
      <w:r>
        <w:rPr>
          <w:rFonts w:hint="eastAsia"/>
          <w:snapToGrid/>
        </w:rPr>
        <w:drawing>
          <wp:inline distT="0" distB="0" distL="0" distR="0">
            <wp:extent cx="3597275" cy="46412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srcRect/>
                    <a:stretch>
                      <a:fillRect/>
                    </a:stretch>
                  </pic:blipFill>
                  <pic:spPr>
                    <a:xfrm>
                      <a:off x="0" y="0"/>
                      <a:ext cx="3597275" cy="4641215"/>
                    </a:xfrm>
                    <a:prstGeom prst="rect">
                      <a:avLst/>
                    </a:prstGeom>
                    <a:noFill/>
                    <a:ln w="9525">
                      <a:noFill/>
                      <a:miter lim="800000"/>
                      <a:headEnd/>
                      <a:tailEnd/>
                    </a:ln>
                  </pic:spPr>
                </pic:pic>
              </a:graphicData>
            </a:graphic>
          </wp:inline>
        </w:drawing>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DZ01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添加地址</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增加单个地域性息，增加同一上级地域下的多个同级地域信息，特定Excel数据格式上传地域性息，若出现重复（上级地域与地名相同）不允许添加。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3"/>
              </w:numPr>
              <w:spacing w:line="360" w:lineRule="auto"/>
              <w:jc w:val="both"/>
              <w:rPr>
                <w:rFonts w:hAnsi="宋体"/>
                <w:sz w:val="21"/>
                <w:szCs w:val="21"/>
              </w:rPr>
            </w:pPr>
            <w:r>
              <w:rPr>
                <w:rFonts w:hint="eastAsia" w:hAnsi="宋体"/>
                <w:sz w:val="21"/>
                <w:szCs w:val="21"/>
              </w:rPr>
              <w:t>系统管理员选择添加地址信息；</w:t>
            </w:r>
          </w:p>
          <w:p>
            <w:pPr>
              <w:numPr>
                <w:ilvl w:val="0"/>
                <w:numId w:val="3"/>
              </w:numPr>
              <w:spacing w:line="360" w:lineRule="auto"/>
              <w:jc w:val="both"/>
              <w:rPr>
                <w:rFonts w:hAnsi="宋体"/>
                <w:sz w:val="21"/>
                <w:szCs w:val="21"/>
              </w:rPr>
            </w:pPr>
            <w:r>
              <w:rPr>
                <w:rFonts w:hint="eastAsia" w:hAnsi="宋体"/>
                <w:sz w:val="21"/>
                <w:szCs w:val="21"/>
              </w:rPr>
              <w:t>系统提示输入地址信息；</w:t>
            </w:r>
          </w:p>
          <w:p>
            <w:pPr>
              <w:numPr>
                <w:ilvl w:val="0"/>
                <w:numId w:val="3"/>
              </w:numPr>
              <w:spacing w:line="360" w:lineRule="auto"/>
              <w:jc w:val="both"/>
              <w:rPr>
                <w:rFonts w:hAnsi="宋体"/>
                <w:sz w:val="21"/>
                <w:szCs w:val="21"/>
              </w:rPr>
            </w:pPr>
            <w:r>
              <w:rPr>
                <w:rFonts w:hint="eastAsia" w:hAnsi="宋体"/>
                <w:sz w:val="21"/>
                <w:szCs w:val="21"/>
              </w:rPr>
              <w:t>系统管理员输入地址信息，或者导入特定格式的地址EXCEL文件；</w:t>
            </w:r>
          </w:p>
          <w:p>
            <w:pPr>
              <w:numPr>
                <w:ilvl w:val="0"/>
                <w:numId w:val="3"/>
              </w:numPr>
              <w:spacing w:line="360" w:lineRule="auto"/>
              <w:jc w:val="both"/>
              <w:rPr>
                <w:rFonts w:hAnsi="宋体"/>
                <w:sz w:val="21"/>
                <w:szCs w:val="21"/>
              </w:rPr>
            </w:pPr>
            <w:r>
              <w:rPr>
                <w:rFonts w:hint="eastAsia" w:hAnsi="宋体"/>
                <w:sz w:val="21"/>
                <w:szCs w:val="21"/>
              </w:rPr>
              <w:t>系统检查地址有效后，提示添加成功。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DZ02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修改地址</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修改地域信息元组中的属性。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4"/>
              </w:numPr>
              <w:spacing w:line="360" w:lineRule="auto"/>
              <w:ind w:firstLineChars="0"/>
              <w:jc w:val="both"/>
              <w:rPr>
                <w:rFonts w:hAnsi="宋体"/>
                <w:sz w:val="21"/>
                <w:szCs w:val="21"/>
              </w:rPr>
            </w:pPr>
            <w:r>
              <w:rPr>
                <w:rFonts w:hint="eastAsia" w:hAnsi="宋体"/>
                <w:sz w:val="21"/>
                <w:szCs w:val="21"/>
              </w:rPr>
              <w:t>系统管理员选择修改地址信息；</w:t>
            </w:r>
          </w:p>
          <w:p>
            <w:pPr>
              <w:pStyle w:val="32"/>
              <w:numPr>
                <w:ilvl w:val="0"/>
                <w:numId w:val="4"/>
              </w:numPr>
              <w:spacing w:line="360" w:lineRule="auto"/>
              <w:ind w:firstLineChars="0"/>
              <w:jc w:val="both"/>
              <w:rPr>
                <w:rFonts w:hAnsi="宋体"/>
                <w:sz w:val="21"/>
                <w:szCs w:val="21"/>
              </w:rPr>
            </w:pPr>
            <w:r>
              <w:rPr>
                <w:rFonts w:hint="eastAsia" w:hAnsi="宋体"/>
                <w:sz w:val="21"/>
                <w:szCs w:val="21"/>
              </w:rPr>
              <w:t>系统提示输入地域编号；</w:t>
            </w:r>
          </w:p>
          <w:p>
            <w:pPr>
              <w:pStyle w:val="32"/>
              <w:numPr>
                <w:ilvl w:val="0"/>
                <w:numId w:val="4"/>
              </w:numPr>
              <w:spacing w:line="360" w:lineRule="auto"/>
              <w:ind w:firstLineChars="0"/>
              <w:jc w:val="both"/>
              <w:rPr>
                <w:rFonts w:hAnsi="宋体"/>
                <w:sz w:val="21"/>
                <w:szCs w:val="21"/>
              </w:rPr>
            </w:pPr>
            <w:r>
              <w:rPr>
                <w:rFonts w:hint="eastAsia" w:hAnsi="宋体"/>
                <w:sz w:val="21"/>
                <w:szCs w:val="21"/>
              </w:rPr>
              <w:t>系统管理员输入地域编号后，系统显示相应地域信息；</w:t>
            </w:r>
          </w:p>
          <w:p>
            <w:pPr>
              <w:pStyle w:val="32"/>
              <w:numPr>
                <w:ilvl w:val="0"/>
                <w:numId w:val="4"/>
              </w:numPr>
              <w:spacing w:line="360" w:lineRule="auto"/>
              <w:ind w:firstLineChars="0"/>
              <w:jc w:val="both"/>
              <w:rPr>
                <w:rFonts w:hAnsi="宋体"/>
                <w:sz w:val="21"/>
                <w:szCs w:val="21"/>
              </w:rPr>
            </w:pPr>
            <w:r>
              <w:rPr>
                <w:rFonts w:hint="eastAsia" w:hAnsi="宋体"/>
                <w:sz w:val="21"/>
                <w:szCs w:val="21"/>
              </w:rPr>
              <w:t>系统管理员修改需要修改的信息，点击保存；</w:t>
            </w:r>
          </w:p>
          <w:p>
            <w:pPr>
              <w:pStyle w:val="32"/>
              <w:numPr>
                <w:ilvl w:val="0"/>
                <w:numId w:val="4"/>
              </w:numPr>
              <w:spacing w:line="360" w:lineRule="auto"/>
              <w:ind w:firstLineChars="0"/>
              <w:jc w:val="both"/>
              <w:rPr>
                <w:rFonts w:hAnsi="宋体"/>
                <w:sz w:val="21"/>
                <w:szCs w:val="21"/>
              </w:rPr>
            </w:pPr>
            <w:r>
              <w:rPr>
                <w:rFonts w:hint="eastAsia" w:hAnsi="宋体"/>
                <w:sz w:val="21"/>
                <w:szCs w:val="21"/>
              </w:rPr>
              <w:t>系统检查地址有效后，提示修改成功。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DZ03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删除地址</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sz w:val="21"/>
              </w:rPr>
            </w:pPr>
            <w:r>
              <w:rPr>
                <w:rFonts w:hint="eastAsia"/>
                <w:sz w:val="21"/>
              </w:rPr>
              <w:t>删除地域信息。</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5"/>
              </w:numPr>
              <w:spacing w:line="360" w:lineRule="auto"/>
              <w:ind w:firstLineChars="0"/>
              <w:jc w:val="both"/>
              <w:rPr>
                <w:rFonts w:hAnsi="宋体"/>
                <w:sz w:val="21"/>
                <w:szCs w:val="21"/>
              </w:rPr>
            </w:pPr>
            <w:r>
              <w:rPr>
                <w:rFonts w:hint="eastAsia" w:hAnsi="宋体"/>
                <w:sz w:val="21"/>
                <w:szCs w:val="21"/>
              </w:rPr>
              <w:t>系统管理员选择删除地址信息；</w:t>
            </w:r>
          </w:p>
          <w:p>
            <w:pPr>
              <w:pStyle w:val="32"/>
              <w:numPr>
                <w:ilvl w:val="0"/>
                <w:numId w:val="5"/>
              </w:numPr>
              <w:spacing w:line="360" w:lineRule="auto"/>
              <w:ind w:firstLineChars="0"/>
              <w:jc w:val="both"/>
              <w:rPr>
                <w:rFonts w:hAnsi="宋体"/>
                <w:sz w:val="21"/>
                <w:szCs w:val="21"/>
              </w:rPr>
            </w:pPr>
            <w:r>
              <w:rPr>
                <w:rFonts w:hint="eastAsia" w:hAnsi="宋体"/>
                <w:sz w:val="21"/>
                <w:szCs w:val="21"/>
              </w:rPr>
              <w:t>系统显示所有地域信息；</w:t>
            </w:r>
          </w:p>
          <w:p>
            <w:pPr>
              <w:pStyle w:val="32"/>
              <w:numPr>
                <w:ilvl w:val="0"/>
                <w:numId w:val="5"/>
              </w:numPr>
              <w:spacing w:line="360" w:lineRule="auto"/>
              <w:ind w:firstLineChars="0"/>
              <w:jc w:val="both"/>
              <w:rPr>
                <w:rFonts w:hAnsi="宋体"/>
                <w:sz w:val="21"/>
                <w:szCs w:val="21"/>
              </w:rPr>
            </w:pPr>
            <w:r>
              <w:rPr>
                <w:rFonts w:hint="eastAsia" w:hAnsi="宋体"/>
                <w:sz w:val="21"/>
                <w:szCs w:val="21"/>
              </w:rPr>
              <w:t>系统管理员选择要删除的地域信息，点击删除；</w:t>
            </w:r>
          </w:p>
          <w:p>
            <w:pPr>
              <w:pStyle w:val="32"/>
              <w:numPr>
                <w:ilvl w:val="0"/>
                <w:numId w:val="5"/>
              </w:numPr>
              <w:spacing w:line="360" w:lineRule="auto"/>
              <w:ind w:firstLineChars="0"/>
              <w:jc w:val="both"/>
              <w:rPr>
                <w:rFonts w:hAnsi="宋体"/>
                <w:sz w:val="21"/>
                <w:szCs w:val="21"/>
              </w:rPr>
            </w:pPr>
            <w:r>
              <w:rPr>
                <w:rFonts w:hint="eastAsia" w:hAnsi="宋体"/>
                <w:sz w:val="21"/>
                <w:szCs w:val="21"/>
              </w:rPr>
              <w:t>系统检查删除地址有效后，提示删除成功。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系统管理员进行此业务处理；</w:t>
            </w:r>
          </w:p>
          <w:p>
            <w:pPr>
              <w:spacing w:line="360" w:lineRule="auto"/>
              <w:jc w:val="both"/>
              <w:rPr>
                <w:rFonts w:hAnsi="宋体"/>
                <w:sz w:val="21"/>
                <w:szCs w:val="21"/>
              </w:rPr>
            </w:pPr>
            <w:r>
              <w:rPr>
                <w:rFonts w:hint="eastAsia"/>
                <w:sz w:val="21"/>
              </w:rPr>
              <w:t>地域信息若存在被其他表属性引用，提示被引用信息，若确定删除，级联删除所有引用此信息的其他表中的元组。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DZ04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查看地址</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查询地域信息。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地域编号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6"/>
              </w:numPr>
              <w:spacing w:line="360" w:lineRule="auto"/>
              <w:ind w:firstLineChars="0"/>
              <w:jc w:val="both"/>
              <w:rPr>
                <w:rFonts w:hAnsi="宋体"/>
                <w:sz w:val="21"/>
                <w:szCs w:val="21"/>
              </w:rPr>
            </w:pPr>
            <w:r>
              <w:rPr>
                <w:rFonts w:hint="eastAsia" w:hAnsi="宋体"/>
                <w:sz w:val="21"/>
                <w:szCs w:val="21"/>
              </w:rPr>
              <w:t>用户选择查看地址信息；</w:t>
            </w:r>
          </w:p>
          <w:p>
            <w:pPr>
              <w:pStyle w:val="32"/>
              <w:numPr>
                <w:ilvl w:val="0"/>
                <w:numId w:val="6"/>
              </w:numPr>
              <w:spacing w:line="360" w:lineRule="auto"/>
              <w:ind w:firstLineChars="0"/>
              <w:jc w:val="both"/>
              <w:rPr>
                <w:rFonts w:hAnsi="宋体"/>
                <w:sz w:val="21"/>
                <w:szCs w:val="21"/>
              </w:rPr>
            </w:pPr>
            <w:r>
              <w:rPr>
                <w:rFonts w:hint="eastAsia" w:hAnsi="宋体"/>
                <w:sz w:val="21"/>
                <w:szCs w:val="21"/>
              </w:rPr>
              <w:t>系统提示输入地域编号；</w:t>
            </w:r>
          </w:p>
          <w:p>
            <w:pPr>
              <w:pStyle w:val="32"/>
              <w:numPr>
                <w:ilvl w:val="0"/>
                <w:numId w:val="6"/>
              </w:numPr>
              <w:spacing w:line="360" w:lineRule="auto"/>
              <w:ind w:firstLineChars="0"/>
              <w:jc w:val="both"/>
              <w:rPr>
                <w:rFonts w:hAnsi="宋体"/>
                <w:sz w:val="21"/>
                <w:szCs w:val="21"/>
              </w:rPr>
            </w:pPr>
            <w:r>
              <w:rPr>
                <w:rFonts w:hint="eastAsia" w:hAnsi="宋体"/>
                <w:sz w:val="21"/>
                <w:szCs w:val="21"/>
              </w:rPr>
              <w:t>用户输入地域编号；</w:t>
            </w:r>
          </w:p>
          <w:p>
            <w:pPr>
              <w:pStyle w:val="32"/>
              <w:numPr>
                <w:ilvl w:val="0"/>
                <w:numId w:val="6"/>
              </w:numPr>
              <w:spacing w:line="360" w:lineRule="auto"/>
              <w:ind w:firstLineChars="0"/>
              <w:jc w:val="both"/>
              <w:rPr>
                <w:rFonts w:hAnsi="宋体"/>
                <w:sz w:val="21"/>
                <w:szCs w:val="21"/>
              </w:rPr>
            </w:pPr>
            <w:r>
              <w:rPr>
                <w:rFonts w:hint="eastAsia" w:hAnsi="宋体"/>
                <w:sz w:val="21"/>
                <w:szCs w:val="21"/>
              </w:rPr>
              <w:t>系统显示地域信息。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用户进行此业务处理；</w:t>
            </w:r>
            <w:r>
              <w:rPr>
                <w:rFonts w:hAnsi="宋体"/>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Pr>
        <w:pStyle w:val="5"/>
        <w:numPr>
          <w:ilvl w:val="3"/>
          <w:numId w:val="1"/>
        </w:numPr>
        <w:rPr>
          <w:sz w:val="18"/>
          <w:szCs w:val="18"/>
        </w:rPr>
      </w:pPr>
      <w:r>
        <w:rPr>
          <w:rFonts w:hint="eastAsia"/>
          <w:sz w:val="18"/>
          <w:szCs w:val="18"/>
        </w:rPr>
        <w:t>公司基本信息模块</w:t>
      </w:r>
    </w:p>
    <w:p/>
    <w:p>
      <w:r>
        <w:rPr>
          <w:rFonts w:hint="eastAsia"/>
        </w:rPr>
        <w:t>公司信息管理用例图</w:t>
      </w:r>
    </w:p>
    <w:p>
      <w:r>
        <w:rPr>
          <w:rFonts w:hint="eastAsia"/>
          <w:snapToGrid/>
        </w:rPr>
        <w:drawing>
          <wp:inline distT="0" distB="0" distL="0" distR="0">
            <wp:extent cx="4981575" cy="538162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8" cstate="print"/>
                    <a:srcRect/>
                    <a:stretch>
                      <a:fillRect/>
                    </a:stretch>
                  </pic:blipFill>
                  <pic:spPr>
                    <a:xfrm>
                      <a:off x="0" y="0"/>
                      <a:ext cx="4981575" cy="5381625"/>
                    </a:xfrm>
                    <a:prstGeom prst="rect">
                      <a:avLst/>
                    </a:prstGeom>
                    <a:noFill/>
                    <a:ln w="9525">
                      <a:noFill/>
                      <a:miter lim="800000"/>
                      <a:headEnd/>
                      <a:tailEnd/>
                    </a:ln>
                  </pic:spPr>
                </pic:pic>
              </a:graphicData>
            </a:graphic>
          </wp:inline>
        </w:drawing>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GS01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添加公司信息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市场部、机动部、运行部、运维部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增加公司基本信息、开户银行信息、证件信息、主要业务信息、公司间合作信息等。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sz w:val="21"/>
              </w:rPr>
              <w:t>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7"/>
              </w:numPr>
              <w:spacing w:line="360" w:lineRule="auto"/>
              <w:ind w:firstLineChars="0"/>
              <w:jc w:val="both"/>
              <w:rPr>
                <w:rFonts w:hAnsi="宋体"/>
                <w:sz w:val="21"/>
                <w:szCs w:val="21"/>
              </w:rPr>
            </w:pPr>
            <w:r>
              <w:rPr>
                <w:rFonts w:hint="eastAsia" w:hAnsi="宋体"/>
                <w:sz w:val="21"/>
                <w:szCs w:val="21"/>
              </w:rPr>
              <w:t>用户选择进入添加公司信息模块；</w:t>
            </w:r>
          </w:p>
          <w:p>
            <w:pPr>
              <w:pStyle w:val="32"/>
              <w:numPr>
                <w:ilvl w:val="0"/>
                <w:numId w:val="7"/>
              </w:numPr>
              <w:spacing w:line="360" w:lineRule="auto"/>
              <w:ind w:firstLineChars="0"/>
              <w:jc w:val="both"/>
              <w:rPr>
                <w:rFonts w:hAnsi="宋体"/>
                <w:sz w:val="21"/>
                <w:szCs w:val="21"/>
              </w:rPr>
            </w:pPr>
            <w:r>
              <w:rPr>
                <w:rFonts w:hint="eastAsia" w:hAnsi="宋体"/>
                <w:sz w:val="21"/>
                <w:szCs w:val="21"/>
              </w:rPr>
              <w:t>用户选择添加公司信息的类型；</w:t>
            </w:r>
          </w:p>
          <w:p>
            <w:pPr>
              <w:pStyle w:val="32"/>
              <w:numPr>
                <w:ilvl w:val="0"/>
                <w:numId w:val="7"/>
              </w:numPr>
              <w:spacing w:line="360" w:lineRule="auto"/>
              <w:ind w:firstLineChars="0"/>
              <w:jc w:val="both"/>
              <w:rPr>
                <w:rFonts w:hAnsi="宋体"/>
                <w:sz w:val="21"/>
                <w:szCs w:val="21"/>
              </w:rPr>
            </w:pPr>
            <w:r>
              <w:rPr>
                <w:rFonts w:hint="eastAsia" w:hAnsi="宋体"/>
                <w:sz w:val="21"/>
                <w:szCs w:val="21"/>
              </w:rPr>
              <w:t>用户输入公司信息，点击添加；</w:t>
            </w:r>
          </w:p>
          <w:p>
            <w:pPr>
              <w:pStyle w:val="32"/>
              <w:numPr>
                <w:ilvl w:val="0"/>
                <w:numId w:val="7"/>
              </w:numPr>
              <w:spacing w:line="360" w:lineRule="auto"/>
              <w:ind w:firstLineChars="0"/>
              <w:jc w:val="both"/>
              <w:rPr>
                <w:rFonts w:hAnsi="宋体"/>
                <w:sz w:val="21"/>
                <w:szCs w:val="21"/>
              </w:rPr>
            </w:pPr>
            <w:r>
              <w:rPr>
                <w:rFonts w:hint="eastAsia" w:hAnsi="宋体"/>
                <w:sz w:val="21"/>
                <w:szCs w:val="21"/>
              </w:rPr>
              <w:t>系统添加公司信息成功后，提示添加成功。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市场部客户管理员，机动部供应商管理员，运行部承运商管理员，系统管理员</w:t>
            </w:r>
            <w:r>
              <w:rPr>
                <w:rFonts w:hint="eastAsia" w:hAnsi="宋体"/>
                <w:sz w:val="21"/>
                <w:szCs w:val="21"/>
              </w:rPr>
              <w:t>进行此业务处理；</w:t>
            </w:r>
            <w:r>
              <w:rPr>
                <w:rFonts w:hAnsi="宋体"/>
                <w:sz w:val="21"/>
                <w:szCs w:val="21"/>
              </w:rPr>
              <w:t xml:space="preserve"> </w:t>
            </w:r>
          </w:p>
          <w:p>
            <w:pPr>
              <w:spacing w:line="360" w:lineRule="auto"/>
              <w:jc w:val="both"/>
              <w:rPr>
                <w:rFonts w:hAnsi="宋体"/>
                <w:sz w:val="21"/>
                <w:szCs w:val="21"/>
              </w:rPr>
            </w:pPr>
            <w:r>
              <w:rPr>
                <w:rFonts w:hint="eastAsia"/>
                <w:sz w:val="21"/>
              </w:rPr>
              <w:t>若已经存在相同信息，不能添加。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GS02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修改公司信息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市场部、机动部、运行部、运维部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修改公司信息元组中的属性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sz w:val="21"/>
              </w:rPr>
              <w:t>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8"/>
              </w:numPr>
              <w:spacing w:line="360" w:lineRule="auto"/>
              <w:ind w:firstLineChars="0"/>
              <w:jc w:val="both"/>
              <w:rPr>
                <w:rFonts w:hAnsi="宋体"/>
                <w:sz w:val="21"/>
                <w:szCs w:val="21"/>
              </w:rPr>
            </w:pPr>
            <w:r>
              <w:rPr>
                <w:rFonts w:hint="eastAsia" w:hAnsi="宋体"/>
                <w:sz w:val="21"/>
                <w:szCs w:val="21"/>
              </w:rPr>
              <w:t>用户选择进入修改公司信息模块；</w:t>
            </w:r>
          </w:p>
          <w:p>
            <w:pPr>
              <w:pStyle w:val="32"/>
              <w:numPr>
                <w:ilvl w:val="0"/>
                <w:numId w:val="8"/>
              </w:numPr>
              <w:spacing w:line="360" w:lineRule="auto"/>
              <w:ind w:firstLineChars="0"/>
              <w:jc w:val="both"/>
              <w:rPr>
                <w:rFonts w:hAnsi="宋体"/>
                <w:sz w:val="21"/>
                <w:szCs w:val="21"/>
              </w:rPr>
            </w:pPr>
            <w:r>
              <w:rPr>
                <w:rFonts w:hint="eastAsia" w:hAnsi="宋体"/>
                <w:sz w:val="21"/>
                <w:szCs w:val="21"/>
              </w:rPr>
              <w:t>用户选择修改公司信息的类型；</w:t>
            </w:r>
          </w:p>
          <w:p>
            <w:pPr>
              <w:pStyle w:val="32"/>
              <w:numPr>
                <w:ilvl w:val="0"/>
                <w:numId w:val="8"/>
              </w:numPr>
              <w:spacing w:line="360" w:lineRule="auto"/>
              <w:ind w:firstLineChars="0"/>
              <w:jc w:val="both"/>
              <w:rPr>
                <w:rFonts w:hAnsi="宋体"/>
                <w:sz w:val="21"/>
                <w:szCs w:val="21"/>
              </w:rPr>
            </w:pPr>
            <w:r>
              <w:rPr>
                <w:rFonts w:hint="eastAsia" w:hAnsi="宋体"/>
                <w:sz w:val="21"/>
                <w:szCs w:val="21"/>
              </w:rPr>
              <w:t>用户输入新的公司信息，点击修改；</w:t>
            </w:r>
          </w:p>
          <w:p>
            <w:pPr>
              <w:pStyle w:val="32"/>
              <w:numPr>
                <w:ilvl w:val="0"/>
                <w:numId w:val="8"/>
              </w:numPr>
              <w:spacing w:line="360" w:lineRule="auto"/>
              <w:ind w:firstLineChars="0"/>
              <w:jc w:val="both"/>
              <w:rPr>
                <w:rFonts w:hAnsi="宋体"/>
                <w:sz w:val="21"/>
                <w:szCs w:val="21"/>
              </w:rPr>
            </w:pPr>
            <w:r>
              <w:rPr>
                <w:rFonts w:hint="eastAsia" w:hAnsi="宋体"/>
                <w:sz w:val="21"/>
                <w:szCs w:val="21"/>
              </w:rPr>
              <w:t>系统修改公司信息成功后，提示修改成功。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市场部客户管理员，机动部供应商管理员，运行部承运商管理员，系统管理员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GS03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查看公司信息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查询公司信息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9"/>
              </w:numPr>
              <w:spacing w:line="360" w:lineRule="auto"/>
              <w:ind w:firstLineChars="0"/>
              <w:jc w:val="both"/>
              <w:rPr>
                <w:rFonts w:hAnsi="宋体"/>
                <w:sz w:val="21"/>
                <w:szCs w:val="21"/>
              </w:rPr>
            </w:pPr>
            <w:r>
              <w:rPr>
                <w:rFonts w:hint="eastAsia" w:hAnsi="宋体"/>
                <w:sz w:val="21"/>
                <w:szCs w:val="21"/>
              </w:rPr>
              <w:t>用户选择进入查看公司信息模块；</w:t>
            </w:r>
          </w:p>
          <w:p>
            <w:pPr>
              <w:pStyle w:val="32"/>
              <w:numPr>
                <w:ilvl w:val="0"/>
                <w:numId w:val="9"/>
              </w:numPr>
              <w:spacing w:line="360" w:lineRule="auto"/>
              <w:ind w:firstLineChars="0"/>
              <w:jc w:val="both"/>
              <w:rPr>
                <w:rFonts w:hAnsi="宋体"/>
                <w:sz w:val="21"/>
                <w:szCs w:val="21"/>
              </w:rPr>
            </w:pPr>
            <w:r>
              <w:rPr>
                <w:rFonts w:hint="eastAsia" w:hAnsi="宋体"/>
                <w:sz w:val="21"/>
                <w:szCs w:val="21"/>
              </w:rPr>
              <w:t>用户选择修改查看公司信息的类型；</w:t>
            </w:r>
          </w:p>
          <w:p>
            <w:pPr>
              <w:pStyle w:val="32"/>
              <w:numPr>
                <w:ilvl w:val="0"/>
                <w:numId w:val="9"/>
              </w:numPr>
              <w:spacing w:line="360" w:lineRule="auto"/>
              <w:ind w:firstLineChars="0"/>
              <w:jc w:val="both"/>
              <w:rPr>
                <w:rFonts w:hAnsi="宋体"/>
                <w:sz w:val="21"/>
                <w:szCs w:val="21"/>
              </w:rPr>
            </w:pPr>
            <w:r>
              <w:rPr>
                <w:rFonts w:hint="eastAsia" w:hAnsi="宋体"/>
                <w:sz w:val="21"/>
                <w:szCs w:val="21"/>
              </w:rPr>
              <w:t>系统显示相应信息。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客户管理员、供应商管理员、承运商管理员查看对应所有单位及其详细信息，公司领导可查询所有单位明细，分公司领导查看与本单位有业务往来的公司明细，其他管理角色（如调度员，采购员等）查询公司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GS04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提醒补换证件及年审</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提前3月提醒相关人员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0"/>
              </w:numPr>
              <w:spacing w:line="360" w:lineRule="auto"/>
              <w:ind w:firstLineChars="0"/>
              <w:jc w:val="both"/>
              <w:rPr>
                <w:rFonts w:hAnsi="宋体"/>
                <w:sz w:val="21"/>
                <w:szCs w:val="21"/>
              </w:rPr>
            </w:pPr>
            <w:r>
              <w:rPr>
                <w:rFonts w:hint="eastAsia" w:hAnsi="宋体"/>
                <w:sz w:val="21"/>
                <w:szCs w:val="21"/>
              </w:rPr>
              <w:t>系统提前3月提醒相关人员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Pr>
        <w:pStyle w:val="5"/>
        <w:numPr>
          <w:ilvl w:val="3"/>
          <w:numId w:val="1"/>
        </w:numPr>
        <w:rPr>
          <w:sz w:val="18"/>
          <w:szCs w:val="18"/>
        </w:rPr>
      </w:pPr>
      <w:r>
        <w:rPr>
          <w:rFonts w:hint="eastAsia"/>
          <w:sz w:val="18"/>
          <w:szCs w:val="18"/>
        </w:rPr>
        <w:t>人员基本信息模块</w:t>
      </w:r>
    </w:p>
    <w:p>
      <w:r>
        <w:rPr>
          <w:rFonts w:hint="eastAsia"/>
          <w:snapToGrid/>
        </w:rPr>
        <w:drawing>
          <wp:inline distT="0" distB="0" distL="0" distR="0">
            <wp:extent cx="5274310" cy="75628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noChangeArrowheads="1"/>
                    </pic:cNvPicPr>
                  </pic:nvPicPr>
                  <pic:blipFill>
                    <a:blip r:embed="rId9" cstate="print"/>
                    <a:srcRect/>
                    <a:stretch>
                      <a:fillRect/>
                    </a:stretch>
                  </pic:blipFill>
                  <pic:spPr>
                    <a:xfrm>
                      <a:off x="0" y="0"/>
                      <a:ext cx="5274310" cy="7563162"/>
                    </a:xfrm>
                    <a:prstGeom prst="rect">
                      <a:avLst/>
                    </a:prstGeom>
                    <a:noFill/>
                    <a:ln w="9525">
                      <a:noFill/>
                      <a:miter lim="800000"/>
                      <a:headEnd/>
                      <a:tailEnd/>
                    </a:ln>
                  </pic:spPr>
                </pic:pic>
              </a:graphicData>
            </a:graphic>
          </wp:inline>
        </w:drawing>
      </w:r>
    </w:p>
    <w:p/>
    <w:p/>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添加人员/证件信息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人力资源部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添加人员/证件信息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1"/>
              </w:numPr>
              <w:spacing w:line="360" w:lineRule="auto"/>
              <w:ind w:firstLineChars="0"/>
              <w:jc w:val="both"/>
              <w:rPr>
                <w:rFonts w:hAnsi="宋体"/>
                <w:sz w:val="21"/>
                <w:szCs w:val="21"/>
              </w:rPr>
            </w:pPr>
            <w:r>
              <w:rPr>
                <w:rFonts w:hint="eastAsia" w:hAnsi="宋体"/>
                <w:sz w:val="21"/>
                <w:szCs w:val="21"/>
              </w:rPr>
              <w:t>用户选择进入添加人员/证件信息模块；</w:t>
            </w:r>
          </w:p>
          <w:p>
            <w:pPr>
              <w:pStyle w:val="32"/>
              <w:numPr>
                <w:ilvl w:val="0"/>
                <w:numId w:val="11"/>
              </w:numPr>
              <w:spacing w:line="360" w:lineRule="auto"/>
              <w:ind w:firstLineChars="0"/>
              <w:jc w:val="both"/>
              <w:rPr>
                <w:rFonts w:hAnsi="宋体"/>
                <w:sz w:val="21"/>
                <w:szCs w:val="21"/>
              </w:rPr>
            </w:pPr>
            <w:r>
              <w:rPr>
                <w:rFonts w:hint="eastAsia" w:hAnsi="宋体"/>
                <w:sz w:val="21"/>
                <w:szCs w:val="21"/>
              </w:rPr>
              <w:t>系统提示输入人员/证件信息；</w:t>
            </w:r>
          </w:p>
          <w:p>
            <w:pPr>
              <w:pStyle w:val="32"/>
              <w:numPr>
                <w:ilvl w:val="0"/>
                <w:numId w:val="11"/>
              </w:numPr>
              <w:spacing w:line="360" w:lineRule="auto"/>
              <w:ind w:firstLineChars="0"/>
              <w:jc w:val="both"/>
              <w:rPr>
                <w:rFonts w:hAnsi="宋体"/>
                <w:sz w:val="21"/>
                <w:szCs w:val="21"/>
              </w:rPr>
            </w:pPr>
            <w:r>
              <w:rPr>
                <w:rFonts w:hint="eastAsia" w:hAnsi="宋体"/>
                <w:sz w:val="21"/>
                <w:szCs w:val="21"/>
              </w:rPr>
              <w:t>用户输入人员/证件信息，点击添加；</w:t>
            </w:r>
          </w:p>
          <w:p>
            <w:pPr>
              <w:pStyle w:val="32"/>
              <w:numPr>
                <w:ilvl w:val="0"/>
                <w:numId w:val="11"/>
              </w:numPr>
              <w:spacing w:line="360" w:lineRule="auto"/>
              <w:ind w:firstLineChars="0"/>
              <w:jc w:val="both"/>
              <w:rPr>
                <w:rFonts w:hAnsi="宋体"/>
                <w:sz w:val="21"/>
                <w:szCs w:val="21"/>
              </w:rPr>
            </w:pPr>
            <w:r>
              <w:rPr>
                <w:rFonts w:hint="eastAsia" w:hAnsi="宋体"/>
                <w:sz w:val="21"/>
                <w:szCs w:val="21"/>
              </w:rPr>
              <w:t>系统添加人员证件信息成功后，提示添加成功。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人力资源管理员进行此业务处理。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修改人员/证件信息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人力资源部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修改</w:t>
            </w:r>
            <w:r>
              <w:rPr>
                <w:rFonts w:hint="eastAsia" w:hAnsi="宋体"/>
                <w:bCs/>
                <w:sz w:val="21"/>
                <w:szCs w:val="21"/>
              </w:rPr>
              <w:t>人员/证件</w:t>
            </w:r>
            <w:r>
              <w:rPr>
                <w:rFonts w:hint="eastAsia"/>
                <w:sz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bCs/>
                <w:sz w:val="21"/>
                <w:szCs w:val="21"/>
              </w:rPr>
              <w:t>人员/证件</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2"/>
              </w:numPr>
              <w:spacing w:line="360" w:lineRule="auto"/>
              <w:ind w:firstLineChars="0"/>
              <w:jc w:val="both"/>
              <w:rPr>
                <w:rFonts w:hAnsi="宋体"/>
                <w:sz w:val="21"/>
                <w:szCs w:val="21"/>
              </w:rPr>
            </w:pPr>
            <w:r>
              <w:rPr>
                <w:rFonts w:hint="eastAsia" w:hAnsi="宋体"/>
                <w:sz w:val="21"/>
                <w:szCs w:val="21"/>
              </w:rPr>
              <w:t>用户选择进入修改</w:t>
            </w:r>
            <w:r>
              <w:rPr>
                <w:rFonts w:hint="eastAsia" w:hAnsi="宋体"/>
                <w:bCs/>
                <w:sz w:val="21"/>
                <w:szCs w:val="21"/>
              </w:rPr>
              <w:t>人员/证件</w:t>
            </w:r>
            <w:r>
              <w:rPr>
                <w:rFonts w:hint="eastAsia" w:hAnsi="宋体"/>
                <w:sz w:val="21"/>
                <w:szCs w:val="21"/>
              </w:rPr>
              <w:t>信息模块；</w:t>
            </w:r>
          </w:p>
          <w:p>
            <w:pPr>
              <w:pStyle w:val="32"/>
              <w:numPr>
                <w:ilvl w:val="0"/>
                <w:numId w:val="12"/>
              </w:numPr>
              <w:spacing w:line="360" w:lineRule="auto"/>
              <w:ind w:firstLineChars="0"/>
              <w:jc w:val="both"/>
              <w:rPr>
                <w:rFonts w:hAnsi="宋体"/>
                <w:sz w:val="21"/>
                <w:szCs w:val="21"/>
              </w:rPr>
            </w:pPr>
            <w:r>
              <w:rPr>
                <w:rFonts w:hint="eastAsia" w:hAnsi="宋体"/>
                <w:sz w:val="21"/>
                <w:szCs w:val="21"/>
              </w:rPr>
              <w:t>系统提示输入</w:t>
            </w:r>
            <w:r>
              <w:rPr>
                <w:rFonts w:hint="eastAsia" w:hAnsi="宋体"/>
                <w:bCs/>
                <w:sz w:val="21"/>
                <w:szCs w:val="21"/>
              </w:rPr>
              <w:t>人员/证件</w:t>
            </w:r>
            <w:r>
              <w:rPr>
                <w:rFonts w:hint="eastAsia" w:hAnsi="宋体"/>
                <w:sz w:val="21"/>
                <w:szCs w:val="21"/>
              </w:rPr>
              <w:t>编号；</w:t>
            </w:r>
          </w:p>
          <w:p>
            <w:pPr>
              <w:pStyle w:val="32"/>
              <w:numPr>
                <w:ilvl w:val="0"/>
                <w:numId w:val="12"/>
              </w:numPr>
              <w:spacing w:line="360" w:lineRule="auto"/>
              <w:ind w:firstLineChars="0"/>
              <w:jc w:val="both"/>
              <w:rPr>
                <w:rFonts w:hAnsi="宋体"/>
                <w:sz w:val="21"/>
                <w:szCs w:val="21"/>
              </w:rPr>
            </w:pPr>
            <w:r>
              <w:rPr>
                <w:rFonts w:hint="eastAsia" w:hAnsi="宋体"/>
                <w:sz w:val="21"/>
                <w:szCs w:val="21"/>
              </w:rPr>
              <w:t>系统显示</w:t>
            </w:r>
            <w:r>
              <w:rPr>
                <w:rFonts w:hint="eastAsia" w:hAnsi="宋体"/>
                <w:bCs/>
                <w:sz w:val="21"/>
                <w:szCs w:val="21"/>
              </w:rPr>
              <w:t>人员/证件</w:t>
            </w:r>
            <w:r>
              <w:rPr>
                <w:rFonts w:hint="eastAsia" w:hAnsi="宋体"/>
                <w:sz w:val="21"/>
                <w:szCs w:val="21"/>
              </w:rPr>
              <w:t>信息；</w:t>
            </w:r>
          </w:p>
          <w:p>
            <w:pPr>
              <w:pStyle w:val="32"/>
              <w:numPr>
                <w:ilvl w:val="0"/>
                <w:numId w:val="12"/>
              </w:numPr>
              <w:spacing w:line="360" w:lineRule="auto"/>
              <w:ind w:firstLineChars="0"/>
              <w:jc w:val="both"/>
              <w:rPr>
                <w:rFonts w:hAnsi="宋体"/>
                <w:sz w:val="21"/>
                <w:szCs w:val="21"/>
              </w:rPr>
            </w:pPr>
            <w:r>
              <w:rPr>
                <w:rFonts w:hint="eastAsia" w:hAnsi="宋体"/>
                <w:sz w:val="21"/>
                <w:szCs w:val="21"/>
              </w:rPr>
              <w:t>用户修改相应信息，点击保存；</w:t>
            </w:r>
          </w:p>
          <w:p>
            <w:pPr>
              <w:pStyle w:val="32"/>
              <w:numPr>
                <w:ilvl w:val="0"/>
                <w:numId w:val="11"/>
              </w:numPr>
              <w:spacing w:line="360" w:lineRule="auto"/>
              <w:ind w:firstLineChars="0"/>
              <w:jc w:val="both"/>
              <w:rPr>
                <w:rFonts w:hAnsi="宋体"/>
                <w:sz w:val="21"/>
                <w:szCs w:val="21"/>
              </w:rPr>
            </w:pPr>
            <w:r>
              <w:rPr>
                <w:rFonts w:hint="eastAsia" w:hAnsi="宋体"/>
                <w:sz w:val="21"/>
                <w:szCs w:val="21"/>
              </w:rPr>
              <w:t>系统保存</w:t>
            </w:r>
            <w:r>
              <w:rPr>
                <w:rFonts w:hint="eastAsia" w:hAnsi="宋体"/>
                <w:bCs/>
                <w:sz w:val="21"/>
                <w:szCs w:val="21"/>
              </w:rPr>
              <w:t>人员/证件</w:t>
            </w:r>
            <w:r>
              <w:rPr>
                <w:rFonts w:hint="eastAsia" w:hAnsi="宋体"/>
                <w:sz w:val="21"/>
                <w:szCs w:val="21"/>
              </w:rPr>
              <w:t>信息成功后，提示修改成功。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bCs/>
                <w:sz w:val="21"/>
                <w:szCs w:val="21"/>
              </w:rPr>
              <w:t>人员/证件</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人力资源管理员进行此业务处理。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删除人员/证件信息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人力资源部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删除</w:t>
            </w:r>
            <w:r>
              <w:rPr>
                <w:rFonts w:hint="eastAsia" w:hAnsi="宋体"/>
                <w:bCs/>
                <w:sz w:val="21"/>
                <w:szCs w:val="21"/>
              </w:rPr>
              <w:t>人员/</w:t>
            </w:r>
            <w:r>
              <w:rPr>
                <w:rFonts w:hint="eastAsia"/>
                <w:sz w:val="21"/>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3"/>
              </w:numPr>
              <w:spacing w:line="360" w:lineRule="auto"/>
              <w:ind w:firstLineChars="0"/>
              <w:jc w:val="both"/>
              <w:rPr>
                <w:rFonts w:hAnsi="宋体"/>
                <w:sz w:val="21"/>
                <w:szCs w:val="21"/>
              </w:rPr>
            </w:pPr>
            <w:r>
              <w:rPr>
                <w:rFonts w:hint="eastAsia" w:hAnsi="宋体"/>
                <w:sz w:val="21"/>
                <w:szCs w:val="21"/>
              </w:rPr>
              <w:t>用户选择进入删除</w:t>
            </w:r>
            <w:r>
              <w:rPr>
                <w:rFonts w:hint="eastAsia" w:hAnsi="宋体"/>
                <w:bCs/>
                <w:sz w:val="21"/>
                <w:szCs w:val="21"/>
              </w:rPr>
              <w:t>人员/</w:t>
            </w:r>
            <w:r>
              <w:rPr>
                <w:rFonts w:hint="eastAsia" w:hAnsi="宋体"/>
                <w:sz w:val="21"/>
                <w:szCs w:val="21"/>
              </w:rPr>
              <w:t>证件信息模块；</w:t>
            </w:r>
          </w:p>
          <w:p>
            <w:pPr>
              <w:pStyle w:val="32"/>
              <w:numPr>
                <w:ilvl w:val="0"/>
                <w:numId w:val="13"/>
              </w:numPr>
              <w:spacing w:line="360" w:lineRule="auto"/>
              <w:ind w:firstLineChars="0"/>
              <w:jc w:val="both"/>
              <w:rPr>
                <w:rFonts w:hAnsi="宋体"/>
                <w:sz w:val="21"/>
                <w:szCs w:val="21"/>
              </w:rPr>
            </w:pPr>
            <w:r>
              <w:rPr>
                <w:rFonts w:hint="eastAsia" w:hAnsi="宋体"/>
                <w:sz w:val="21"/>
                <w:szCs w:val="21"/>
              </w:rPr>
              <w:t>系统提示输入</w:t>
            </w:r>
            <w:r>
              <w:rPr>
                <w:rFonts w:hint="eastAsia" w:hAnsi="宋体"/>
                <w:bCs/>
                <w:sz w:val="21"/>
                <w:szCs w:val="21"/>
              </w:rPr>
              <w:t>人员/</w:t>
            </w:r>
            <w:r>
              <w:rPr>
                <w:rFonts w:hint="eastAsia" w:hAnsi="宋体"/>
                <w:sz w:val="21"/>
                <w:szCs w:val="21"/>
              </w:rPr>
              <w:t>证件编号；</w:t>
            </w:r>
          </w:p>
          <w:p>
            <w:pPr>
              <w:pStyle w:val="32"/>
              <w:numPr>
                <w:ilvl w:val="0"/>
                <w:numId w:val="13"/>
              </w:numPr>
              <w:spacing w:line="360" w:lineRule="auto"/>
              <w:ind w:firstLineChars="0"/>
              <w:jc w:val="both"/>
              <w:rPr>
                <w:rFonts w:hAnsi="宋体"/>
                <w:sz w:val="21"/>
                <w:szCs w:val="21"/>
              </w:rPr>
            </w:pPr>
            <w:r>
              <w:rPr>
                <w:rFonts w:hint="eastAsia" w:hAnsi="宋体"/>
                <w:sz w:val="21"/>
                <w:szCs w:val="21"/>
              </w:rPr>
              <w:t>用户输入</w:t>
            </w:r>
            <w:r>
              <w:rPr>
                <w:rFonts w:hint="eastAsia" w:hAnsi="宋体"/>
                <w:bCs/>
                <w:sz w:val="21"/>
                <w:szCs w:val="21"/>
              </w:rPr>
              <w:t>人员/</w:t>
            </w:r>
            <w:r>
              <w:rPr>
                <w:rFonts w:hint="eastAsia" w:hAnsi="宋体"/>
                <w:sz w:val="21"/>
                <w:szCs w:val="21"/>
              </w:rPr>
              <w:t>证件编号，点击删除；</w:t>
            </w:r>
          </w:p>
          <w:p>
            <w:pPr>
              <w:pStyle w:val="32"/>
              <w:numPr>
                <w:ilvl w:val="0"/>
                <w:numId w:val="13"/>
              </w:numPr>
              <w:spacing w:line="360" w:lineRule="auto"/>
              <w:ind w:firstLineChars="0"/>
              <w:jc w:val="both"/>
              <w:rPr>
                <w:rFonts w:hAnsi="宋体"/>
                <w:sz w:val="21"/>
                <w:szCs w:val="21"/>
              </w:rPr>
            </w:pPr>
            <w:r>
              <w:rPr>
                <w:rFonts w:hint="eastAsia" w:hAnsi="宋体"/>
                <w:sz w:val="21"/>
                <w:szCs w:val="21"/>
              </w:rPr>
              <w:t>系统删除</w:t>
            </w:r>
            <w:r>
              <w:rPr>
                <w:rFonts w:hint="eastAsia" w:hAnsi="宋体"/>
                <w:bCs/>
                <w:sz w:val="21"/>
                <w:szCs w:val="21"/>
              </w:rPr>
              <w:t>人员/</w:t>
            </w:r>
            <w:r>
              <w:rPr>
                <w:rFonts w:hint="eastAsia" w:hAnsi="宋体"/>
                <w:sz w:val="21"/>
                <w:szCs w:val="21"/>
              </w:rPr>
              <w:t>证件信息成功后，提示删除成功。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rPr>
            </w:pPr>
            <w:r>
              <w:rPr>
                <w:rFonts w:hint="eastAsia"/>
                <w:sz w:val="21"/>
              </w:rPr>
              <w:t>人力资源管理员进行此业务处理；</w:t>
            </w:r>
          </w:p>
          <w:p>
            <w:pPr>
              <w:spacing w:line="360" w:lineRule="auto"/>
              <w:jc w:val="both"/>
              <w:rPr>
                <w:rFonts w:hAnsi="宋体"/>
                <w:sz w:val="21"/>
                <w:szCs w:val="21"/>
              </w:rPr>
            </w:pPr>
            <w:r>
              <w:rPr>
                <w:rFonts w:hint="eastAsia"/>
                <w:sz w:val="21"/>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添加补换证审证信息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添加补换证审证信息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sz w:val="21"/>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4"/>
              </w:numPr>
              <w:spacing w:line="360" w:lineRule="auto"/>
              <w:ind w:firstLineChars="0"/>
              <w:jc w:val="both"/>
              <w:rPr>
                <w:rFonts w:hAnsi="宋体"/>
                <w:sz w:val="21"/>
                <w:szCs w:val="21"/>
              </w:rPr>
            </w:pPr>
            <w:r>
              <w:rPr>
                <w:rFonts w:hint="eastAsia" w:hAnsi="宋体"/>
                <w:sz w:val="21"/>
                <w:szCs w:val="21"/>
              </w:rPr>
              <w:t>用户选择进入添加</w:t>
            </w:r>
            <w:r>
              <w:rPr>
                <w:rFonts w:hint="eastAsia"/>
                <w:sz w:val="21"/>
              </w:rPr>
              <w:t>补换证审证信息</w:t>
            </w:r>
            <w:r>
              <w:rPr>
                <w:rFonts w:hint="eastAsia" w:hAnsi="宋体"/>
                <w:sz w:val="21"/>
                <w:szCs w:val="21"/>
              </w:rPr>
              <w:t>模块；</w:t>
            </w:r>
          </w:p>
          <w:p>
            <w:pPr>
              <w:pStyle w:val="32"/>
              <w:numPr>
                <w:ilvl w:val="0"/>
                <w:numId w:val="14"/>
              </w:numPr>
              <w:spacing w:line="360" w:lineRule="auto"/>
              <w:ind w:firstLineChars="0"/>
              <w:jc w:val="both"/>
              <w:rPr>
                <w:rFonts w:hAnsi="宋体"/>
                <w:sz w:val="21"/>
                <w:szCs w:val="21"/>
              </w:rPr>
            </w:pPr>
            <w:r>
              <w:rPr>
                <w:rFonts w:hint="eastAsia" w:hAnsi="宋体"/>
                <w:sz w:val="21"/>
                <w:szCs w:val="21"/>
              </w:rPr>
              <w:t>系统提示输入</w:t>
            </w:r>
            <w:r>
              <w:rPr>
                <w:rFonts w:hint="eastAsia"/>
                <w:sz w:val="21"/>
              </w:rPr>
              <w:t>补换证审证信息</w:t>
            </w:r>
            <w:r>
              <w:rPr>
                <w:rFonts w:hint="eastAsia" w:hAnsi="宋体"/>
                <w:sz w:val="21"/>
                <w:szCs w:val="21"/>
              </w:rPr>
              <w:t>；</w:t>
            </w:r>
          </w:p>
          <w:p>
            <w:pPr>
              <w:pStyle w:val="32"/>
              <w:numPr>
                <w:ilvl w:val="0"/>
                <w:numId w:val="14"/>
              </w:numPr>
              <w:spacing w:line="360" w:lineRule="auto"/>
              <w:ind w:firstLineChars="0"/>
              <w:jc w:val="both"/>
              <w:rPr>
                <w:rFonts w:hAnsi="宋体"/>
                <w:sz w:val="21"/>
                <w:szCs w:val="21"/>
              </w:rPr>
            </w:pPr>
            <w:r>
              <w:rPr>
                <w:rFonts w:hint="eastAsia" w:hAnsi="宋体"/>
                <w:sz w:val="21"/>
                <w:szCs w:val="21"/>
              </w:rPr>
              <w:t>用户输入</w:t>
            </w:r>
            <w:r>
              <w:rPr>
                <w:rFonts w:hint="eastAsia"/>
                <w:sz w:val="21"/>
              </w:rPr>
              <w:t>补换证审证信息</w:t>
            </w:r>
            <w:r>
              <w:rPr>
                <w:rFonts w:hint="eastAsia" w:hAnsi="宋体"/>
                <w:sz w:val="21"/>
                <w:szCs w:val="21"/>
              </w:rPr>
              <w:t>，点击添加；</w:t>
            </w:r>
          </w:p>
          <w:p>
            <w:pPr>
              <w:pStyle w:val="32"/>
              <w:numPr>
                <w:ilvl w:val="0"/>
                <w:numId w:val="14"/>
              </w:numPr>
              <w:spacing w:line="360" w:lineRule="auto"/>
              <w:ind w:firstLineChars="0"/>
              <w:jc w:val="both"/>
              <w:rPr>
                <w:rFonts w:hAnsi="宋体"/>
                <w:sz w:val="21"/>
                <w:szCs w:val="21"/>
              </w:rPr>
            </w:pPr>
            <w:r>
              <w:rPr>
                <w:rFonts w:hint="eastAsia" w:hAnsi="宋体"/>
                <w:sz w:val="21"/>
                <w:szCs w:val="21"/>
              </w:rPr>
              <w:t>系统添加</w:t>
            </w:r>
            <w:r>
              <w:rPr>
                <w:rFonts w:hint="eastAsia"/>
                <w:sz w:val="21"/>
              </w:rPr>
              <w:t>补换证审证信息</w:t>
            </w:r>
            <w:r>
              <w:rPr>
                <w:rFonts w:hint="eastAsia" w:hAnsi="宋体"/>
                <w:sz w:val="21"/>
                <w:szCs w:val="21"/>
              </w:rPr>
              <w:t>成功后，提示添加成功。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运行部及各单位办证员进行此业务处理。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修改</w:t>
            </w:r>
            <w:r>
              <w:rPr>
                <w:rFonts w:hint="eastAsia"/>
                <w:sz w:val="21"/>
              </w:rPr>
              <w:t>补换证审证信息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修改补换证审证信息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sz w:val="21"/>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5"/>
              </w:numPr>
              <w:spacing w:line="360" w:lineRule="auto"/>
              <w:ind w:firstLineChars="0"/>
              <w:jc w:val="both"/>
              <w:rPr>
                <w:rFonts w:hAnsi="宋体"/>
                <w:sz w:val="21"/>
                <w:szCs w:val="21"/>
              </w:rPr>
            </w:pPr>
            <w:r>
              <w:rPr>
                <w:rFonts w:hint="eastAsia" w:hAnsi="宋体"/>
                <w:sz w:val="21"/>
                <w:szCs w:val="21"/>
              </w:rPr>
              <w:t>用户选择进入修改</w:t>
            </w:r>
            <w:r>
              <w:rPr>
                <w:rFonts w:hint="eastAsia"/>
                <w:sz w:val="21"/>
              </w:rPr>
              <w:t>补换证审证信息</w:t>
            </w:r>
            <w:r>
              <w:rPr>
                <w:rFonts w:hint="eastAsia" w:hAnsi="宋体"/>
                <w:sz w:val="21"/>
                <w:szCs w:val="21"/>
              </w:rPr>
              <w:t>模块；</w:t>
            </w:r>
          </w:p>
          <w:p>
            <w:pPr>
              <w:pStyle w:val="32"/>
              <w:numPr>
                <w:ilvl w:val="0"/>
                <w:numId w:val="15"/>
              </w:numPr>
              <w:spacing w:line="360" w:lineRule="auto"/>
              <w:ind w:firstLineChars="0"/>
              <w:jc w:val="both"/>
              <w:rPr>
                <w:rFonts w:hAnsi="宋体"/>
                <w:sz w:val="21"/>
                <w:szCs w:val="21"/>
              </w:rPr>
            </w:pPr>
            <w:r>
              <w:rPr>
                <w:rFonts w:hint="eastAsia" w:hAnsi="宋体"/>
                <w:sz w:val="21"/>
                <w:szCs w:val="21"/>
              </w:rPr>
              <w:t>系统提示输入</w:t>
            </w:r>
            <w:r>
              <w:rPr>
                <w:rFonts w:hint="eastAsia" w:hAnsi="宋体"/>
                <w:bCs/>
                <w:sz w:val="21"/>
                <w:szCs w:val="21"/>
              </w:rPr>
              <w:t>记录</w:t>
            </w:r>
            <w:r>
              <w:rPr>
                <w:rFonts w:hint="eastAsia" w:hAnsi="宋体"/>
                <w:sz w:val="21"/>
                <w:szCs w:val="21"/>
              </w:rPr>
              <w:t>编号；</w:t>
            </w:r>
          </w:p>
          <w:p>
            <w:pPr>
              <w:pStyle w:val="32"/>
              <w:numPr>
                <w:ilvl w:val="0"/>
                <w:numId w:val="15"/>
              </w:numPr>
              <w:spacing w:line="360" w:lineRule="auto"/>
              <w:ind w:firstLineChars="0"/>
              <w:jc w:val="both"/>
              <w:rPr>
                <w:rFonts w:hAnsi="宋体"/>
                <w:sz w:val="21"/>
                <w:szCs w:val="21"/>
              </w:rPr>
            </w:pPr>
            <w:r>
              <w:rPr>
                <w:rFonts w:hint="eastAsia" w:hAnsi="宋体"/>
                <w:sz w:val="21"/>
                <w:szCs w:val="21"/>
              </w:rPr>
              <w:t>系统显示</w:t>
            </w:r>
            <w:r>
              <w:rPr>
                <w:rFonts w:hint="eastAsia"/>
                <w:sz w:val="21"/>
              </w:rPr>
              <w:t>补换证审证信息</w:t>
            </w:r>
            <w:r>
              <w:rPr>
                <w:rFonts w:hint="eastAsia" w:hAnsi="宋体"/>
                <w:sz w:val="21"/>
                <w:szCs w:val="21"/>
              </w:rPr>
              <w:t>；</w:t>
            </w:r>
          </w:p>
          <w:p>
            <w:pPr>
              <w:pStyle w:val="32"/>
              <w:numPr>
                <w:ilvl w:val="0"/>
                <w:numId w:val="15"/>
              </w:numPr>
              <w:spacing w:line="360" w:lineRule="auto"/>
              <w:ind w:firstLineChars="0"/>
              <w:jc w:val="both"/>
              <w:rPr>
                <w:rFonts w:hAnsi="宋体"/>
                <w:sz w:val="21"/>
                <w:szCs w:val="21"/>
              </w:rPr>
            </w:pPr>
            <w:r>
              <w:rPr>
                <w:rFonts w:hint="eastAsia" w:hAnsi="宋体"/>
                <w:sz w:val="21"/>
                <w:szCs w:val="21"/>
              </w:rPr>
              <w:t>用户修改相应信息，点击保存；</w:t>
            </w:r>
          </w:p>
          <w:p>
            <w:pPr>
              <w:pStyle w:val="32"/>
              <w:numPr>
                <w:ilvl w:val="0"/>
                <w:numId w:val="15"/>
              </w:numPr>
              <w:spacing w:line="360" w:lineRule="auto"/>
              <w:ind w:firstLineChars="0"/>
              <w:jc w:val="both"/>
              <w:rPr>
                <w:rFonts w:hAnsi="宋体"/>
                <w:sz w:val="21"/>
                <w:szCs w:val="21"/>
              </w:rPr>
            </w:pPr>
            <w:r>
              <w:rPr>
                <w:rFonts w:hint="eastAsia" w:hAnsi="宋体"/>
                <w:sz w:val="21"/>
                <w:szCs w:val="21"/>
              </w:rPr>
              <w:t>系统保存</w:t>
            </w:r>
            <w:r>
              <w:rPr>
                <w:rFonts w:hint="eastAsia"/>
                <w:sz w:val="21"/>
              </w:rPr>
              <w:t>补换证审证信息</w:t>
            </w:r>
            <w:r>
              <w:rPr>
                <w:rFonts w:hint="eastAsia" w:hAnsi="宋体"/>
                <w:sz w:val="21"/>
                <w:szCs w:val="21"/>
              </w:rPr>
              <w:t>成功后，提示修改成功。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运行部及各单位审证员进行此业务处理。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授权管理</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sz w:val="21"/>
              </w:rPr>
            </w:pPr>
            <w:r>
              <w:rPr>
                <w:rFonts w:hint="eastAsia"/>
                <w:sz w:val="21"/>
              </w:rPr>
              <w:t>为系统中的管理角色授予不同的权限</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6"/>
              </w:numPr>
              <w:spacing w:line="360" w:lineRule="auto"/>
              <w:ind w:firstLineChars="0"/>
              <w:jc w:val="both"/>
              <w:rPr>
                <w:rFonts w:hAnsi="宋体"/>
                <w:sz w:val="21"/>
                <w:szCs w:val="21"/>
              </w:rPr>
            </w:pPr>
            <w:r>
              <w:rPr>
                <w:rFonts w:hint="eastAsia" w:hAnsi="宋体"/>
                <w:sz w:val="21"/>
                <w:szCs w:val="21"/>
              </w:rPr>
              <w:t>用户选择进入授权管理模块；</w:t>
            </w:r>
          </w:p>
          <w:p>
            <w:pPr>
              <w:pStyle w:val="32"/>
              <w:numPr>
                <w:ilvl w:val="0"/>
                <w:numId w:val="16"/>
              </w:numPr>
              <w:spacing w:line="360" w:lineRule="auto"/>
              <w:ind w:firstLineChars="0"/>
              <w:jc w:val="both"/>
              <w:rPr>
                <w:rFonts w:hAnsi="宋体"/>
                <w:sz w:val="21"/>
                <w:szCs w:val="21"/>
              </w:rPr>
            </w:pPr>
            <w:r>
              <w:rPr>
                <w:rFonts w:hint="eastAsia" w:hAnsi="宋体"/>
                <w:sz w:val="21"/>
                <w:szCs w:val="21"/>
              </w:rPr>
              <w:t>系统提示输入</w:t>
            </w:r>
            <w:r>
              <w:rPr>
                <w:rFonts w:hint="eastAsia" w:hAnsi="宋体"/>
                <w:bCs/>
                <w:sz w:val="21"/>
                <w:szCs w:val="21"/>
              </w:rPr>
              <w:t>人员</w:t>
            </w:r>
            <w:r>
              <w:rPr>
                <w:rFonts w:hint="eastAsia" w:hAnsi="宋体"/>
                <w:sz w:val="21"/>
                <w:szCs w:val="21"/>
              </w:rPr>
              <w:t>编号；</w:t>
            </w:r>
          </w:p>
          <w:p>
            <w:pPr>
              <w:pStyle w:val="32"/>
              <w:numPr>
                <w:ilvl w:val="0"/>
                <w:numId w:val="16"/>
              </w:numPr>
              <w:spacing w:line="360" w:lineRule="auto"/>
              <w:ind w:firstLineChars="0"/>
              <w:jc w:val="both"/>
              <w:rPr>
                <w:rFonts w:hAnsi="宋体"/>
                <w:sz w:val="21"/>
                <w:szCs w:val="21"/>
              </w:rPr>
            </w:pPr>
            <w:r>
              <w:rPr>
                <w:rFonts w:hint="eastAsia" w:hAnsi="宋体"/>
                <w:sz w:val="21"/>
                <w:szCs w:val="21"/>
              </w:rPr>
              <w:t>用户输入人员编号；</w:t>
            </w:r>
          </w:p>
          <w:p>
            <w:pPr>
              <w:pStyle w:val="32"/>
              <w:numPr>
                <w:ilvl w:val="0"/>
                <w:numId w:val="16"/>
              </w:numPr>
              <w:spacing w:line="360" w:lineRule="auto"/>
              <w:ind w:firstLineChars="0"/>
              <w:jc w:val="both"/>
              <w:rPr>
                <w:rFonts w:hAnsi="宋体"/>
                <w:sz w:val="21"/>
                <w:szCs w:val="21"/>
              </w:rPr>
            </w:pPr>
            <w:r>
              <w:rPr>
                <w:rFonts w:hint="eastAsia" w:hAnsi="宋体"/>
                <w:sz w:val="21"/>
                <w:szCs w:val="21"/>
              </w:rPr>
              <w:t>用户修改人员权限，点击保存；</w:t>
            </w:r>
          </w:p>
          <w:p>
            <w:pPr>
              <w:pStyle w:val="32"/>
              <w:numPr>
                <w:ilvl w:val="0"/>
                <w:numId w:val="16"/>
              </w:numPr>
              <w:spacing w:line="360" w:lineRule="auto"/>
              <w:ind w:firstLineChars="0"/>
              <w:jc w:val="both"/>
              <w:rPr>
                <w:rFonts w:hAnsi="宋体"/>
                <w:sz w:val="21"/>
                <w:szCs w:val="21"/>
              </w:rPr>
            </w:pPr>
            <w:r>
              <w:rPr>
                <w:rFonts w:hint="eastAsia" w:hAnsi="宋体"/>
                <w:sz w:val="21"/>
                <w:szCs w:val="21"/>
              </w:rPr>
              <w:t>系统保存成功后，提示授权成功。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RY07</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查询人员信息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查询人员详细信息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7"/>
              </w:numPr>
              <w:spacing w:line="360" w:lineRule="auto"/>
              <w:ind w:firstLineChars="0"/>
              <w:jc w:val="both"/>
              <w:rPr>
                <w:rFonts w:hAnsi="宋体"/>
                <w:sz w:val="21"/>
                <w:szCs w:val="21"/>
              </w:rPr>
            </w:pPr>
            <w:r>
              <w:rPr>
                <w:rFonts w:hint="eastAsia" w:hAnsi="宋体"/>
                <w:sz w:val="21"/>
                <w:szCs w:val="21"/>
              </w:rPr>
              <w:t>用户选择进入人员信息模块；</w:t>
            </w:r>
          </w:p>
          <w:p>
            <w:pPr>
              <w:pStyle w:val="32"/>
              <w:numPr>
                <w:ilvl w:val="0"/>
                <w:numId w:val="17"/>
              </w:numPr>
              <w:spacing w:line="360" w:lineRule="auto"/>
              <w:ind w:firstLineChars="0"/>
              <w:jc w:val="both"/>
              <w:rPr>
                <w:rFonts w:hAnsi="宋体"/>
                <w:sz w:val="21"/>
                <w:szCs w:val="21"/>
              </w:rPr>
            </w:pPr>
            <w:r>
              <w:rPr>
                <w:rFonts w:hint="eastAsia" w:hAnsi="宋体"/>
                <w:sz w:val="21"/>
                <w:szCs w:val="21"/>
              </w:rPr>
              <w:t>系统提示输入人员编号；</w:t>
            </w:r>
          </w:p>
          <w:p>
            <w:pPr>
              <w:pStyle w:val="32"/>
              <w:numPr>
                <w:ilvl w:val="0"/>
                <w:numId w:val="17"/>
              </w:numPr>
              <w:spacing w:line="360" w:lineRule="auto"/>
              <w:ind w:firstLineChars="0"/>
              <w:jc w:val="both"/>
              <w:rPr>
                <w:rFonts w:hAnsi="宋体"/>
                <w:sz w:val="21"/>
                <w:szCs w:val="21"/>
              </w:rPr>
            </w:pPr>
            <w:r>
              <w:rPr>
                <w:rFonts w:hint="eastAsia" w:hAnsi="宋体"/>
                <w:sz w:val="21"/>
                <w:szCs w:val="21"/>
              </w:rPr>
              <w:t>用户输入人员编号，点击查询；</w:t>
            </w:r>
          </w:p>
          <w:p>
            <w:pPr>
              <w:pStyle w:val="32"/>
              <w:numPr>
                <w:ilvl w:val="0"/>
                <w:numId w:val="17"/>
              </w:numPr>
              <w:spacing w:line="360" w:lineRule="auto"/>
              <w:ind w:firstLineChars="0"/>
              <w:jc w:val="both"/>
              <w:rPr>
                <w:rFonts w:hAnsi="宋体"/>
                <w:sz w:val="21"/>
                <w:szCs w:val="21"/>
              </w:rPr>
            </w:pPr>
            <w:r>
              <w:rPr>
                <w:rFonts w:hint="eastAsia" w:hAnsi="宋体"/>
                <w:sz w:val="21"/>
                <w:szCs w:val="21"/>
              </w:rPr>
              <w:t>系统显示人员信息。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办公室人力资源管理员和领导可以查询所有人员除账户和密码之外的详细信息，系统管理员查看和修改人员账户和密码，其他管理员间接查询人员简要信息。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RY08</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提醒补换证件审证</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sz w:val="21"/>
              </w:rPr>
            </w:pPr>
            <w:r>
              <w:rPr>
                <w:rFonts w:hint="eastAsia"/>
                <w:sz w:val="21"/>
              </w:rPr>
              <w:t>证件到期日前1-3个月提醒相关人员</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8"/>
              </w:numPr>
              <w:spacing w:line="360" w:lineRule="auto"/>
              <w:ind w:firstLineChars="0"/>
              <w:jc w:val="both"/>
              <w:rPr>
                <w:rFonts w:hAnsi="宋体"/>
                <w:sz w:val="21"/>
                <w:szCs w:val="21"/>
              </w:rPr>
            </w:pPr>
            <w:r>
              <w:rPr>
                <w:rFonts w:hint="eastAsia" w:hAnsi="宋体"/>
                <w:sz w:val="21"/>
                <w:szCs w:val="21"/>
              </w:rPr>
              <w:t>系统提前1-3月提醒相关人员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Pr>
        <w:pStyle w:val="5"/>
        <w:numPr>
          <w:ilvl w:val="3"/>
          <w:numId w:val="1"/>
        </w:numPr>
        <w:rPr>
          <w:sz w:val="18"/>
          <w:szCs w:val="18"/>
        </w:rPr>
      </w:pPr>
      <w:r>
        <w:rPr>
          <w:rFonts w:hint="eastAsia"/>
          <w:sz w:val="18"/>
          <w:szCs w:val="18"/>
        </w:rPr>
        <w:t>证件基本信息模块</w:t>
      </w:r>
    </w:p>
    <w:p>
      <w:r>
        <w:rPr>
          <w:rFonts w:hint="eastAsia"/>
          <w:snapToGrid/>
        </w:rPr>
        <w:drawing>
          <wp:inline distT="0" distB="0" distL="0" distR="0">
            <wp:extent cx="3495675" cy="41910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0" cstate="print"/>
                    <a:srcRect/>
                    <a:stretch>
                      <a:fillRect/>
                    </a:stretch>
                  </pic:blipFill>
                  <pic:spPr>
                    <a:xfrm>
                      <a:off x="0" y="0"/>
                      <a:ext cx="3495675" cy="4191000"/>
                    </a:xfrm>
                    <a:prstGeom prst="rect">
                      <a:avLst/>
                    </a:prstGeom>
                    <a:noFill/>
                    <a:ln w="9525">
                      <a:noFill/>
                      <a:miter lim="800000"/>
                      <a:headEnd/>
                      <a:tailEnd/>
                    </a:ln>
                  </pic:spPr>
                </pic:pic>
              </a:graphicData>
            </a:graphic>
          </wp:inline>
        </w:drawing>
      </w:r>
    </w:p>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ZJ01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添加证件信息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添加证件信息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19"/>
              </w:numPr>
              <w:spacing w:line="360" w:lineRule="auto"/>
              <w:ind w:firstLineChars="0"/>
              <w:jc w:val="both"/>
              <w:rPr>
                <w:rFonts w:hAnsi="宋体"/>
                <w:sz w:val="21"/>
                <w:szCs w:val="21"/>
              </w:rPr>
            </w:pPr>
            <w:r>
              <w:rPr>
                <w:rFonts w:hint="eastAsia" w:hAnsi="宋体"/>
                <w:sz w:val="21"/>
                <w:szCs w:val="21"/>
              </w:rPr>
              <w:t>用户选择进入添加证件信息模块；</w:t>
            </w:r>
          </w:p>
          <w:p>
            <w:pPr>
              <w:pStyle w:val="32"/>
              <w:numPr>
                <w:ilvl w:val="0"/>
                <w:numId w:val="19"/>
              </w:numPr>
              <w:spacing w:line="360" w:lineRule="auto"/>
              <w:ind w:firstLineChars="0"/>
              <w:jc w:val="both"/>
              <w:rPr>
                <w:rFonts w:hAnsi="宋体"/>
                <w:sz w:val="21"/>
                <w:szCs w:val="21"/>
              </w:rPr>
            </w:pPr>
            <w:r>
              <w:rPr>
                <w:rFonts w:hint="eastAsia" w:hAnsi="宋体"/>
                <w:sz w:val="21"/>
                <w:szCs w:val="21"/>
              </w:rPr>
              <w:t>系统提示输入证件信息；</w:t>
            </w:r>
          </w:p>
          <w:p>
            <w:pPr>
              <w:pStyle w:val="32"/>
              <w:numPr>
                <w:ilvl w:val="0"/>
                <w:numId w:val="19"/>
              </w:numPr>
              <w:spacing w:line="360" w:lineRule="auto"/>
              <w:ind w:firstLineChars="0"/>
              <w:jc w:val="both"/>
              <w:rPr>
                <w:rFonts w:hAnsi="宋体"/>
                <w:sz w:val="21"/>
                <w:szCs w:val="21"/>
              </w:rPr>
            </w:pPr>
            <w:r>
              <w:rPr>
                <w:rFonts w:hint="eastAsia" w:hAnsi="宋体"/>
                <w:sz w:val="21"/>
                <w:szCs w:val="21"/>
              </w:rPr>
              <w:t>用户输入证件信息，点击添加；</w:t>
            </w:r>
          </w:p>
          <w:p>
            <w:pPr>
              <w:pStyle w:val="32"/>
              <w:numPr>
                <w:ilvl w:val="0"/>
                <w:numId w:val="19"/>
              </w:numPr>
              <w:spacing w:line="360" w:lineRule="auto"/>
              <w:ind w:firstLineChars="0"/>
              <w:jc w:val="both"/>
              <w:rPr>
                <w:rFonts w:hAnsi="宋体"/>
                <w:sz w:val="21"/>
                <w:szCs w:val="21"/>
              </w:rPr>
            </w:pPr>
            <w:r>
              <w:rPr>
                <w:rFonts w:hint="eastAsia" w:hAnsi="宋体"/>
                <w:sz w:val="21"/>
                <w:szCs w:val="21"/>
              </w:rPr>
              <w:t>系统添加证件信息成功后，提示添加成功。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ZJ02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修改证件信息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修改证件信息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20"/>
              </w:numPr>
              <w:spacing w:line="360" w:lineRule="auto"/>
              <w:ind w:firstLineChars="0"/>
              <w:jc w:val="both"/>
              <w:rPr>
                <w:rFonts w:hAnsi="宋体"/>
                <w:sz w:val="21"/>
                <w:szCs w:val="21"/>
              </w:rPr>
            </w:pPr>
            <w:r>
              <w:rPr>
                <w:rFonts w:hint="eastAsia" w:hAnsi="宋体"/>
                <w:sz w:val="21"/>
                <w:szCs w:val="21"/>
              </w:rPr>
              <w:t>用户选择进入修改证件信息模块；</w:t>
            </w:r>
          </w:p>
          <w:p>
            <w:pPr>
              <w:pStyle w:val="32"/>
              <w:numPr>
                <w:ilvl w:val="0"/>
                <w:numId w:val="20"/>
              </w:numPr>
              <w:spacing w:line="360" w:lineRule="auto"/>
              <w:ind w:firstLineChars="0"/>
              <w:jc w:val="both"/>
              <w:rPr>
                <w:rFonts w:hAnsi="宋体"/>
                <w:sz w:val="21"/>
                <w:szCs w:val="21"/>
              </w:rPr>
            </w:pPr>
            <w:r>
              <w:rPr>
                <w:rFonts w:hint="eastAsia" w:hAnsi="宋体"/>
                <w:sz w:val="21"/>
                <w:szCs w:val="21"/>
              </w:rPr>
              <w:t>系统提示输入证件编号；</w:t>
            </w:r>
          </w:p>
          <w:p>
            <w:pPr>
              <w:pStyle w:val="32"/>
              <w:numPr>
                <w:ilvl w:val="0"/>
                <w:numId w:val="20"/>
              </w:numPr>
              <w:spacing w:line="360" w:lineRule="auto"/>
              <w:ind w:firstLineChars="0"/>
              <w:jc w:val="both"/>
              <w:rPr>
                <w:rFonts w:hAnsi="宋体"/>
                <w:sz w:val="21"/>
                <w:szCs w:val="21"/>
              </w:rPr>
            </w:pPr>
            <w:r>
              <w:rPr>
                <w:rFonts w:hint="eastAsia" w:hAnsi="宋体"/>
                <w:sz w:val="21"/>
                <w:szCs w:val="21"/>
              </w:rPr>
              <w:t>系统显示证件信息；</w:t>
            </w:r>
          </w:p>
          <w:p>
            <w:pPr>
              <w:pStyle w:val="32"/>
              <w:numPr>
                <w:ilvl w:val="0"/>
                <w:numId w:val="20"/>
              </w:numPr>
              <w:spacing w:line="360" w:lineRule="auto"/>
              <w:ind w:firstLineChars="0"/>
              <w:jc w:val="both"/>
              <w:rPr>
                <w:rFonts w:hAnsi="宋体"/>
                <w:sz w:val="21"/>
                <w:szCs w:val="21"/>
              </w:rPr>
            </w:pPr>
            <w:r>
              <w:rPr>
                <w:rFonts w:hint="eastAsia" w:hAnsi="宋体"/>
                <w:sz w:val="21"/>
                <w:szCs w:val="21"/>
              </w:rPr>
              <w:t>用户修改相应信息，点击保存；</w:t>
            </w:r>
          </w:p>
          <w:p>
            <w:pPr>
              <w:pStyle w:val="32"/>
              <w:numPr>
                <w:ilvl w:val="0"/>
                <w:numId w:val="20"/>
              </w:numPr>
              <w:spacing w:line="360" w:lineRule="auto"/>
              <w:ind w:firstLineChars="0"/>
              <w:jc w:val="both"/>
              <w:rPr>
                <w:rFonts w:hAnsi="宋体"/>
                <w:sz w:val="21"/>
                <w:szCs w:val="21"/>
              </w:rPr>
            </w:pPr>
            <w:r>
              <w:rPr>
                <w:rFonts w:hint="eastAsia" w:hAnsi="宋体"/>
                <w:sz w:val="21"/>
                <w:szCs w:val="21"/>
              </w:rPr>
              <w:t>系统保存证件信息成功后，提示修改成功。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ZJ03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删除证件信息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删除证件信息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21"/>
              </w:numPr>
              <w:spacing w:line="360" w:lineRule="auto"/>
              <w:ind w:firstLineChars="0"/>
              <w:jc w:val="both"/>
              <w:rPr>
                <w:rFonts w:hAnsi="宋体"/>
                <w:sz w:val="21"/>
                <w:szCs w:val="21"/>
              </w:rPr>
            </w:pPr>
            <w:r>
              <w:rPr>
                <w:rFonts w:hint="eastAsia" w:hAnsi="宋体"/>
                <w:sz w:val="21"/>
                <w:szCs w:val="21"/>
              </w:rPr>
              <w:t>用户选择进入删除证件信息模块；</w:t>
            </w:r>
          </w:p>
          <w:p>
            <w:pPr>
              <w:pStyle w:val="32"/>
              <w:numPr>
                <w:ilvl w:val="0"/>
                <w:numId w:val="21"/>
              </w:numPr>
              <w:spacing w:line="360" w:lineRule="auto"/>
              <w:ind w:firstLineChars="0"/>
              <w:jc w:val="both"/>
              <w:rPr>
                <w:rFonts w:hAnsi="宋体"/>
                <w:sz w:val="21"/>
                <w:szCs w:val="21"/>
              </w:rPr>
            </w:pPr>
            <w:r>
              <w:rPr>
                <w:rFonts w:hint="eastAsia" w:hAnsi="宋体"/>
                <w:sz w:val="21"/>
                <w:szCs w:val="21"/>
              </w:rPr>
              <w:t>系统提示输入证件编号；</w:t>
            </w:r>
          </w:p>
          <w:p>
            <w:pPr>
              <w:pStyle w:val="32"/>
              <w:numPr>
                <w:ilvl w:val="0"/>
                <w:numId w:val="21"/>
              </w:numPr>
              <w:spacing w:line="360" w:lineRule="auto"/>
              <w:ind w:firstLineChars="0"/>
              <w:jc w:val="both"/>
              <w:rPr>
                <w:rFonts w:hAnsi="宋体"/>
                <w:sz w:val="21"/>
                <w:szCs w:val="21"/>
              </w:rPr>
            </w:pPr>
            <w:r>
              <w:rPr>
                <w:rFonts w:hint="eastAsia" w:hAnsi="宋体"/>
                <w:sz w:val="21"/>
                <w:szCs w:val="21"/>
              </w:rPr>
              <w:t>用户输入证件编号，点击删除；</w:t>
            </w:r>
          </w:p>
          <w:p>
            <w:pPr>
              <w:pStyle w:val="32"/>
              <w:numPr>
                <w:ilvl w:val="0"/>
                <w:numId w:val="21"/>
              </w:numPr>
              <w:spacing w:line="360" w:lineRule="auto"/>
              <w:ind w:firstLineChars="0"/>
              <w:jc w:val="both"/>
              <w:rPr>
                <w:rFonts w:hAnsi="宋体"/>
                <w:sz w:val="21"/>
                <w:szCs w:val="21"/>
              </w:rPr>
            </w:pPr>
            <w:r>
              <w:rPr>
                <w:rFonts w:hint="eastAsia" w:hAnsi="宋体"/>
                <w:sz w:val="21"/>
                <w:szCs w:val="21"/>
              </w:rPr>
              <w:t>系统删除证件信息成功后，提示删除成功。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rPr>
            </w:pPr>
            <w:r>
              <w:rPr>
                <w:rFonts w:hint="eastAsia"/>
                <w:sz w:val="21"/>
              </w:rPr>
              <w:t>系统管理员进行此业务处理；</w:t>
            </w:r>
          </w:p>
          <w:p>
            <w:pPr>
              <w:spacing w:line="360" w:lineRule="auto"/>
              <w:jc w:val="both"/>
              <w:rPr>
                <w:rFonts w:hAnsi="宋体"/>
                <w:sz w:val="21"/>
                <w:szCs w:val="21"/>
              </w:rPr>
            </w:pPr>
            <w:r>
              <w:rPr>
                <w:rFonts w:hint="eastAsia"/>
                <w:sz w:val="21"/>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ZJ04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查询证件信息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莫鸿远</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查询证件信息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22"/>
              </w:numPr>
              <w:spacing w:line="360" w:lineRule="auto"/>
              <w:ind w:firstLineChars="0"/>
              <w:jc w:val="both"/>
              <w:rPr>
                <w:rFonts w:hAnsi="宋体"/>
                <w:sz w:val="21"/>
                <w:szCs w:val="21"/>
              </w:rPr>
            </w:pPr>
            <w:r>
              <w:rPr>
                <w:rFonts w:hint="eastAsia" w:hAnsi="宋体"/>
                <w:sz w:val="21"/>
                <w:szCs w:val="21"/>
              </w:rPr>
              <w:t>用户选择进入查询证件信息模块；</w:t>
            </w:r>
          </w:p>
          <w:p>
            <w:pPr>
              <w:pStyle w:val="32"/>
              <w:numPr>
                <w:ilvl w:val="0"/>
                <w:numId w:val="22"/>
              </w:numPr>
              <w:spacing w:line="360" w:lineRule="auto"/>
              <w:ind w:firstLineChars="0"/>
              <w:jc w:val="both"/>
              <w:rPr>
                <w:rFonts w:hAnsi="宋体"/>
                <w:sz w:val="21"/>
                <w:szCs w:val="21"/>
              </w:rPr>
            </w:pPr>
            <w:r>
              <w:rPr>
                <w:rFonts w:hint="eastAsia" w:hAnsi="宋体"/>
                <w:sz w:val="21"/>
                <w:szCs w:val="21"/>
              </w:rPr>
              <w:t>系统提示输入证件编号；</w:t>
            </w:r>
          </w:p>
          <w:p>
            <w:pPr>
              <w:pStyle w:val="32"/>
              <w:numPr>
                <w:ilvl w:val="0"/>
                <w:numId w:val="22"/>
              </w:numPr>
              <w:spacing w:line="360" w:lineRule="auto"/>
              <w:ind w:firstLineChars="0"/>
              <w:jc w:val="both"/>
              <w:rPr>
                <w:rFonts w:hAnsi="宋体"/>
                <w:sz w:val="21"/>
                <w:szCs w:val="21"/>
              </w:rPr>
            </w:pPr>
            <w:r>
              <w:rPr>
                <w:rFonts w:hint="eastAsia" w:hAnsi="宋体"/>
                <w:sz w:val="21"/>
                <w:szCs w:val="21"/>
              </w:rPr>
              <w:t>用户输入证件编号，点击查询；</w:t>
            </w:r>
          </w:p>
          <w:p>
            <w:pPr>
              <w:pStyle w:val="32"/>
              <w:numPr>
                <w:ilvl w:val="0"/>
                <w:numId w:val="22"/>
              </w:numPr>
              <w:spacing w:line="360" w:lineRule="auto"/>
              <w:ind w:firstLineChars="0"/>
              <w:jc w:val="both"/>
              <w:rPr>
                <w:rFonts w:hAnsi="宋体"/>
                <w:sz w:val="21"/>
                <w:szCs w:val="21"/>
              </w:rPr>
            </w:pPr>
            <w:r>
              <w:rPr>
                <w:rFonts w:hint="eastAsia" w:hAnsi="宋体"/>
                <w:sz w:val="21"/>
                <w:szCs w:val="21"/>
              </w:rPr>
              <w:t>系统显示证件信息。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rPr>
              <w:t>所有用户进行此业务处理。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Pr>
        <w:pStyle w:val="4"/>
        <w:numPr>
          <w:ilvl w:val="2"/>
          <w:numId w:val="1"/>
        </w:numPr>
        <w:rPr>
          <w:sz w:val="21"/>
          <w:szCs w:val="21"/>
        </w:rPr>
      </w:pPr>
      <w:bookmarkStart w:id="15" w:name="_Toc455066066"/>
      <w:r>
        <w:rPr>
          <w:rFonts w:hint="eastAsia"/>
          <w:sz w:val="21"/>
          <w:szCs w:val="21"/>
        </w:rPr>
        <w:t>购销存管理子系统</w:t>
      </w:r>
      <w:bookmarkEnd w:id="15"/>
    </w:p>
    <w:p>
      <w:pPr>
        <w:pStyle w:val="4"/>
        <w:numPr>
          <w:ilvl w:val="2"/>
          <w:numId w:val="1"/>
        </w:numPr>
        <w:rPr>
          <w:sz w:val="21"/>
          <w:szCs w:val="21"/>
        </w:rPr>
      </w:pPr>
      <w:bookmarkStart w:id="16" w:name="_Toc455066067"/>
      <w:r>
        <w:rPr>
          <w:rFonts w:hint="eastAsia"/>
          <w:sz w:val="21"/>
          <w:szCs w:val="21"/>
        </w:rPr>
        <w:t>汽车修检管理子系统</w:t>
      </w:r>
      <w:bookmarkEnd w:id="16"/>
    </w:p>
    <w:p>
      <w:r>
        <w:drawing>
          <wp:inline distT="0" distB="0" distL="114300" distR="114300">
            <wp:extent cx="3346450" cy="11029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346450" cy="1102995"/>
                    </a:xfrm>
                    <a:prstGeom prst="rect">
                      <a:avLst/>
                    </a:prstGeom>
                    <a:noFill/>
                    <a:ln w="9525">
                      <a:noFill/>
                    </a:ln>
                  </pic:spPr>
                </pic:pic>
              </a:graphicData>
            </a:graphic>
          </wp:inline>
        </w:drawing>
      </w:r>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查看运营</w:t>
            </w:r>
          </w:p>
          <w:p>
            <w:pPr>
              <w:spacing w:line="360" w:lineRule="auto"/>
              <w:jc w:val="center"/>
              <w:rPr>
                <w:rFonts w:hAnsi="宋体"/>
                <w:bCs/>
                <w:sz w:val="21"/>
                <w:szCs w:val="21"/>
              </w:rPr>
            </w:pPr>
            <w:r>
              <w:rPr>
                <w:rFonts w:hint="eastAsia" w:hAnsi="宋体"/>
                <w:bCs/>
                <w:sz w:val="21"/>
                <w:szCs w:val="21"/>
              </w:rPr>
              <w:t>报表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本功能允许公司领导查看运营报表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公司领导账号密码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0"/>
              </w:numPr>
              <w:spacing w:line="360" w:lineRule="auto"/>
              <w:ind w:leftChars="0"/>
              <w:jc w:val="both"/>
              <w:rPr>
                <w:rFonts w:hAnsi="宋体"/>
                <w:sz w:val="21"/>
                <w:szCs w:val="21"/>
              </w:rPr>
            </w:pPr>
            <w:r>
              <w:rPr>
                <w:rFonts w:hint="eastAsia" w:hAnsi="宋体"/>
                <w:sz w:val="21"/>
                <w:szCs w:val="21"/>
                <w:lang w:val="en-US" w:eastAsia="zh-CN"/>
              </w:rPr>
              <w:t>1、</w:t>
            </w:r>
            <w:r>
              <w:rPr>
                <w:rFonts w:hint="eastAsia" w:hAnsi="宋体"/>
                <w:sz w:val="21"/>
                <w:szCs w:val="21"/>
              </w:rPr>
              <w:t>公司领导登陆账号密码；</w:t>
            </w:r>
          </w:p>
          <w:p>
            <w:pPr>
              <w:numPr>
                <w:ilvl w:val="0"/>
                <w:numId w:val="0"/>
              </w:numPr>
              <w:spacing w:line="360" w:lineRule="auto"/>
              <w:ind w:leftChars="0"/>
              <w:jc w:val="both"/>
              <w:rPr>
                <w:rFonts w:hAnsi="宋体"/>
                <w:sz w:val="21"/>
                <w:szCs w:val="21"/>
              </w:rPr>
            </w:pPr>
            <w:r>
              <w:rPr>
                <w:rFonts w:hint="eastAsia" w:hAnsi="宋体"/>
                <w:sz w:val="21"/>
                <w:szCs w:val="21"/>
                <w:lang w:val="en-US" w:eastAsia="zh-CN"/>
              </w:rPr>
              <w:t>2、</w:t>
            </w:r>
            <w:r>
              <w:rPr>
                <w:rFonts w:hint="eastAsia" w:hAnsi="宋体"/>
                <w:sz w:val="21"/>
                <w:szCs w:val="21"/>
              </w:rPr>
              <w:t>点击查看运营报表；</w:t>
            </w:r>
          </w:p>
          <w:p>
            <w:pPr>
              <w:numPr>
                <w:ilvl w:val="0"/>
                <w:numId w:val="0"/>
              </w:numPr>
              <w:spacing w:line="360" w:lineRule="auto"/>
              <w:ind w:leftChars="0"/>
              <w:jc w:val="both"/>
              <w:rPr>
                <w:rFonts w:hAnsi="宋体"/>
                <w:sz w:val="21"/>
                <w:szCs w:val="21"/>
              </w:rPr>
            </w:pPr>
            <w:r>
              <w:rPr>
                <w:rFonts w:hint="eastAsia" w:hAnsi="宋体"/>
                <w:sz w:val="21"/>
                <w:szCs w:val="21"/>
                <w:lang w:val="en-US" w:eastAsia="zh-CN"/>
              </w:rPr>
              <w:t>3、</w:t>
            </w:r>
            <w:r>
              <w:rPr>
                <w:rFonts w:hint="eastAsia" w:hAnsi="宋体"/>
                <w:sz w:val="21"/>
                <w:szCs w:val="21"/>
              </w:rPr>
              <w:t>系统显示运营报表。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公司领导进行此业务处理。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
      <w:pPr>
        <w:pStyle w:val="5"/>
        <w:numPr>
          <w:ilvl w:val="3"/>
          <w:numId w:val="1"/>
        </w:numPr>
        <w:rPr>
          <w:sz w:val="21"/>
        </w:rPr>
      </w:pPr>
      <w:r>
        <w:rPr>
          <w:rFonts w:hint="eastAsia"/>
          <w:sz w:val="21"/>
        </w:rPr>
        <w:t>车辆维修记录模块</w:t>
      </w:r>
    </w:p>
    <w:p>
      <w:r>
        <w:drawing>
          <wp:inline distT="0" distB="0" distL="114300" distR="114300">
            <wp:extent cx="4291330" cy="461454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4291330" cy="4614545"/>
                    </a:xfrm>
                    <a:prstGeom prst="rect">
                      <a:avLst/>
                    </a:prstGeom>
                    <a:noFill/>
                    <a:ln w="9525">
                      <a:noFill/>
                    </a:ln>
                  </pic:spPr>
                </pic:pic>
              </a:graphicData>
            </a:graphic>
          </wp:inline>
        </w:drawing>
      </w:r>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bookmarkStart w:id="17" w:name="OLE_LINK1"/>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本功能增加</w:t>
            </w:r>
            <w:bookmarkStart w:id="18" w:name="OLE_LINK3"/>
            <w:r>
              <w:rPr>
                <w:rFonts w:hint="eastAsia" w:hAnsi="宋体"/>
                <w:sz w:val="21"/>
                <w:szCs w:val="21"/>
              </w:rPr>
              <w:t>车辆的维修信息</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1、修理班班长登陆系统；</w:t>
            </w:r>
          </w:p>
          <w:p>
            <w:pPr>
              <w:spacing w:line="360" w:lineRule="auto"/>
              <w:jc w:val="both"/>
              <w:rPr>
                <w:rFonts w:hAnsi="宋体"/>
                <w:sz w:val="21"/>
                <w:szCs w:val="21"/>
              </w:rPr>
            </w:pPr>
            <w:r>
              <w:rPr>
                <w:rFonts w:hint="eastAsia" w:hAnsi="宋体"/>
                <w:sz w:val="21"/>
                <w:szCs w:val="21"/>
              </w:rPr>
              <w:t>2、修理班班长选择增加车辆的维修信息；</w:t>
            </w:r>
          </w:p>
          <w:p>
            <w:pPr>
              <w:spacing w:line="360" w:lineRule="auto"/>
              <w:jc w:val="both"/>
              <w:rPr>
                <w:rFonts w:hAnsi="宋体"/>
                <w:sz w:val="21"/>
                <w:szCs w:val="21"/>
              </w:rPr>
            </w:pPr>
            <w:r>
              <w:rPr>
                <w:rFonts w:hint="eastAsia" w:hAnsi="宋体"/>
                <w:sz w:val="21"/>
                <w:szCs w:val="21"/>
              </w:rPr>
              <w:t>3、系统显示车辆维修信息录入页面；</w:t>
            </w:r>
          </w:p>
          <w:p>
            <w:pPr>
              <w:spacing w:line="360" w:lineRule="auto"/>
              <w:jc w:val="both"/>
              <w:rPr>
                <w:rFonts w:hAnsi="宋体"/>
                <w:sz w:val="21"/>
                <w:szCs w:val="21"/>
              </w:rPr>
            </w:pPr>
            <w:r>
              <w:rPr>
                <w:rFonts w:hint="eastAsia" w:hAnsi="宋体"/>
                <w:sz w:val="21"/>
                <w:szCs w:val="21"/>
              </w:rPr>
              <w:t>4、录入</w:t>
            </w:r>
            <w:r>
              <w:rPr>
                <w:rFonts w:hint="eastAsia"/>
              </w:rPr>
              <w:t>事故车辆编号</w:t>
            </w:r>
            <w:r>
              <w:rPr>
                <w:rFonts w:hint="eastAsia" w:hAnsi="宋体"/>
                <w:sz w:val="21"/>
                <w:szCs w:val="21"/>
              </w:rPr>
              <w:t>，</w:t>
            </w:r>
            <w:r>
              <w:rPr>
                <w:rFonts w:hint="eastAsia"/>
              </w:rPr>
              <w:t>驾驶员</w:t>
            </w:r>
            <w:r>
              <w:rPr>
                <w:rFonts w:hint="eastAsia" w:hAnsi="宋体"/>
                <w:sz w:val="21"/>
                <w:szCs w:val="21"/>
              </w:rPr>
              <w:t>，</w:t>
            </w:r>
            <w:r>
              <w:rPr>
                <w:rFonts w:hint="eastAsia"/>
              </w:rPr>
              <w:t>事故发生日期</w:t>
            </w:r>
            <w:r>
              <w:rPr>
                <w:rFonts w:hint="eastAsia" w:hAnsi="宋体"/>
                <w:sz w:val="21"/>
                <w:szCs w:val="21"/>
              </w:rPr>
              <w:t>，</w:t>
            </w:r>
            <w:r>
              <w:rPr>
                <w:rFonts w:hint="eastAsia"/>
              </w:rPr>
              <w:t>事故地址</w:t>
            </w:r>
            <w:r>
              <w:rPr>
                <w:rFonts w:hint="eastAsia" w:hAnsi="宋体"/>
                <w:sz w:val="21"/>
                <w:szCs w:val="21"/>
              </w:rPr>
              <w:t>，</w:t>
            </w:r>
            <w:r>
              <w:rPr>
                <w:rFonts w:hint="eastAsia"/>
              </w:rPr>
              <w:t>经济损失</w:t>
            </w:r>
            <w:r>
              <w:rPr>
                <w:rFonts w:hint="eastAsia" w:hAnsi="宋体"/>
                <w:sz w:val="21"/>
                <w:szCs w:val="21"/>
              </w:rPr>
              <w:t>，</w:t>
            </w:r>
            <w:r>
              <w:rPr>
                <w:rFonts w:hint="eastAsia"/>
              </w:rPr>
              <w:t>事故经过描述</w:t>
            </w:r>
            <w:r>
              <w:rPr>
                <w:rFonts w:hint="eastAsia" w:hAnsi="宋体"/>
                <w:sz w:val="21"/>
                <w:szCs w:val="21"/>
              </w:rPr>
              <w:t>等信息。并保存</w:t>
            </w:r>
          </w:p>
          <w:p>
            <w:pPr>
              <w:spacing w:line="360" w:lineRule="auto"/>
              <w:jc w:val="both"/>
              <w:rPr>
                <w:rFonts w:hAnsi="宋体"/>
                <w:sz w:val="21"/>
                <w:szCs w:val="21"/>
              </w:rPr>
            </w:pPr>
            <w:r>
              <w:rPr>
                <w:rFonts w:hint="eastAsia" w:hAnsi="宋体"/>
                <w:sz w:val="21"/>
                <w:szCs w:val="21"/>
              </w:rPr>
              <w:t>5、系统保存新增信息，处理完成。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弹框显示新增成功并新增车辆的维修信息或弹框显示处理失败并返回录入页面。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r>
              <w:rPr>
                <w:rFonts w:hint="eastAsia" w:hAnsi="宋体"/>
                <w:sz w:val="21"/>
                <w:szCs w:val="21"/>
              </w:rPr>
              <w:t>一般会通过驾驶员前来修理车辆的方式来处理此业务。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bookmarkEnd w:id="17"/>
    </w:tbl>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本功能删除车辆的维修信息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1、修理班</w:t>
            </w:r>
            <w:r>
              <w:rPr>
                <w:rFonts w:hint="eastAsia" w:hAnsi="宋体"/>
                <w:sz w:val="21"/>
                <w:szCs w:val="21"/>
                <w:lang w:val="en-US" w:eastAsia="zh-CN"/>
              </w:rPr>
              <w:t>班长</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2、修理班班长选择要删除的车辆的维修信息，点击进入；</w:t>
            </w:r>
          </w:p>
          <w:p>
            <w:pPr>
              <w:spacing w:line="360" w:lineRule="auto"/>
              <w:jc w:val="both"/>
              <w:rPr>
                <w:rFonts w:hAnsi="宋体"/>
                <w:sz w:val="21"/>
                <w:szCs w:val="21"/>
              </w:rPr>
            </w:pPr>
            <w:r>
              <w:rPr>
                <w:rFonts w:hint="eastAsia" w:hAnsi="宋体"/>
                <w:sz w:val="21"/>
                <w:szCs w:val="21"/>
              </w:rPr>
              <w:t>3、系统显示车辆维修信息页面；</w:t>
            </w:r>
          </w:p>
          <w:p>
            <w:pPr>
              <w:spacing w:line="360" w:lineRule="auto"/>
              <w:jc w:val="both"/>
              <w:rPr>
                <w:rFonts w:hAnsi="宋体"/>
                <w:sz w:val="21"/>
                <w:szCs w:val="21"/>
              </w:rPr>
            </w:pPr>
            <w:r>
              <w:rPr>
                <w:rFonts w:hint="eastAsia" w:hAnsi="宋体"/>
                <w:sz w:val="21"/>
                <w:szCs w:val="21"/>
              </w:rPr>
              <w:t>4、点击删除；</w:t>
            </w:r>
          </w:p>
          <w:p>
            <w:pPr>
              <w:spacing w:line="360" w:lineRule="auto"/>
              <w:jc w:val="both"/>
              <w:rPr>
                <w:rFonts w:hAnsi="宋体"/>
                <w:sz w:val="21"/>
                <w:szCs w:val="21"/>
              </w:rPr>
            </w:pPr>
            <w:r>
              <w:rPr>
                <w:rFonts w:hint="eastAsia" w:hAnsi="宋体"/>
                <w:sz w:val="21"/>
                <w:szCs w:val="21"/>
              </w:rPr>
              <w:t>5、系统删除该维修记录，处理完成。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弹框显示删除成功或删除失败并返回维修信息页面。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本功能修改车辆的维修信息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sz w:val="21"/>
                <w:szCs w:val="21"/>
              </w:rPr>
            </w:pPr>
            <w:r>
              <w:rPr>
                <w:rFonts w:hint="eastAsia" w:hAnsi="宋体"/>
                <w:sz w:val="21"/>
                <w:szCs w:val="21"/>
              </w:rPr>
              <w:t>1、修理班</w:t>
            </w:r>
            <w:r>
              <w:rPr>
                <w:rFonts w:hint="eastAsia" w:hAnsi="宋体"/>
                <w:sz w:val="21"/>
                <w:szCs w:val="21"/>
                <w:lang w:val="en-US" w:eastAsia="zh-CN"/>
              </w:rPr>
              <w:t>班长</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lang w:val="en-US" w:eastAsia="zh-CN"/>
              </w:rPr>
              <w:t>2、</w:t>
            </w:r>
            <w:r>
              <w:rPr>
                <w:rFonts w:hint="eastAsia" w:hAnsi="宋体"/>
                <w:sz w:val="21"/>
                <w:szCs w:val="21"/>
              </w:rPr>
              <w:t>选择要修改的车辆的维修信息，点击进入；</w:t>
            </w:r>
          </w:p>
          <w:p>
            <w:pPr>
              <w:spacing w:line="360" w:lineRule="auto"/>
              <w:jc w:val="both"/>
              <w:rPr>
                <w:rFonts w:hAnsi="宋体"/>
                <w:sz w:val="21"/>
                <w:szCs w:val="21"/>
              </w:rPr>
            </w:pPr>
            <w:r>
              <w:rPr>
                <w:rFonts w:hint="eastAsia" w:hAnsi="宋体"/>
                <w:sz w:val="21"/>
                <w:szCs w:val="21"/>
                <w:lang w:val="en-US" w:eastAsia="zh-CN"/>
              </w:rPr>
              <w:t>3</w:t>
            </w:r>
            <w:r>
              <w:rPr>
                <w:rFonts w:hint="eastAsia" w:hAnsi="宋体"/>
                <w:sz w:val="21"/>
                <w:szCs w:val="21"/>
              </w:rPr>
              <w:t>、系统显示车辆维修信息页面；</w:t>
            </w:r>
          </w:p>
          <w:p>
            <w:pPr>
              <w:spacing w:line="360" w:lineRule="auto"/>
              <w:jc w:val="both"/>
              <w:rPr>
                <w:rFonts w:hAnsi="宋体"/>
                <w:sz w:val="21"/>
                <w:szCs w:val="21"/>
              </w:rPr>
            </w:pPr>
            <w:r>
              <w:rPr>
                <w:rFonts w:hint="eastAsia" w:hAnsi="宋体"/>
                <w:sz w:val="21"/>
                <w:szCs w:val="21"/>
                <w:lang w:val="en-US" w:eastAsia="zh-CN"/>
              </w:rPr>
              <w:t>4</w:t>
            </w:r>
            <w:r>
              <w:rPr>
                <w:rFonts w:hint="eastAsia" w:hAnsi="宋体"/>
                <w:sz w:val="21"/>
                <w:szCs w:val="21"/>
              </w:rPr>
              <w:t>、点击修改；</w:t>
            </w:r>
          </w:p>
          <w:p>
            <w:pPr>
              <w:spacing w:line="360" w:lineRule="auto"/>
              <w:jc w:val="both"/>
              <w:rPr>
                <w:rFonts w:hAnsi="宋体"/>
                <w:sz w:val="21"/>
                <w:szCs w:val="21"/>
              </w:rPr>
            </w:pPr>
            <w:r>
              <w:rPr>
                <w:rFonts w:hint="eastAsia" w:hAnsi="宋体"/>
                <w:sz w:val="21"/>
                <w:szCs w:val="21"/>
                <w:lang w:val="en-US" w:eastAsia="zh-CN"/>
              </w:rPr>
              <w:t>5</w:t>
            </w:r>
            <w:r>
              <w:rPr>
                <w:rFonts w:hint="eastAsia" w:hAnsi="宋体"/>
                <w:sz w:val="21"/>
                <w:szCs w:val="21"/>
              </w:rPr>
              <w:t>、修改信息；</w:t>
            </w:r>
          </w:p>
          <w:p>
            <w:pPr>
              <w:spacing w:line="360" w:lineRule="auto"/>
              <w:jc w:val="both"/>
              <w:rPr>
                <w:rFonts w:hAnsi="宋体"/>
                <w:sz w:val="21"/>
                <w:szCs w:val="21"/>
              </w:rPr>
            </w:pPr>
            <w:r>
              <w:rPr>
                <w:rFonts w:hint="eastAsia" w:hAnsi="宋体"/>
                <w:sz w:val="21"/>
                <w:szCs w:val="21"/>
                <w:lang w:val="en-US" w:eastAsia="zh-CN"/>
              </w:rPr>
              <w:t>6</w:t>
            </w:r>
            <w:r>
              <w:rPr>
                <w:rFonts w:hint="eastAsia" w:hAnsi="宋体"/>
                <w:sz w:val="21"/>
                <w:szCs w:val="21"/>
              </w:rPr>
              <w:t>、系统修改该维修记录，处理完成。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弹框显示修改成功或修改失败，显示该车辆检维修信息页面。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CL005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查询车辆</w:t>
            </w:r>
          </w:p>
          <w:p>
            <w:pPr>
              <w:spacing w:line="360" w:lineRule="auto"/>
              <w:jc w:val="center"/>
              <w:rPr>
                <w:rFonts w:hAnsi="宋体"/>
                <w:bCs/>
                <w:sz w:val="21"/>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w:t>
            </w:r>
            <w:r>
              <w:rPr>
                <w:rFonts w:hint="eastAsia" w:hAnsi="宋体"/>
                <w:sz w:val="21"/>
                <w:szCs w:val="21"/>
                <w:lang w:val="en-US" w:eastAsia="zh-CN"/>
              </w:rPr>
              <w:t>查看</w:t>
            </w:r>
            <w:r>
              <w:rPr>
                <w:rFonts w:hint="eastAsia" w:hAnsi="宋体"/>
                <w:sz w:val="21"/>
                <w:szCs w:val="21"/>
              </w:rPr>
              <w:t>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int="eastAsia" w:hAnsi="宋体" w:eastAsia="宋体"/>
                <w:sz w:val="21"/>
                <w:szCs w:val="21"/>
                <w:lang w:val="en-US" w:eastAsia="zh-CN"/>
              </w:rPr>
            </w:pPr>
            <w:r>
              <w:rPr>
                <w:rFonts w:hint="eastAsia" w:hAnsi="宋体"/>
                <w:sz w:val="21"/>
                <w:szCs w:val="21"/>
                <w:lang w:val="en-US" w:eastAsia="zh-CN"/>
              </w:rPr>
              <w:t>用户账号密码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int="eastAsia" w:hAnsi="宋体"/>
                <w:sz w:val="21"/>
                <w:szCs w:val="21"/>
              </w:rPr>
            </w:pPr>
            <w:r>
              <w:rPr>
                <w:rFonts w:hint="eastAsia" w:hAnsi="宋体"/>
                <w:sz w:val="21"/>
                <w:szCs w:val="21"/>
              </w:rPr>
              <w:t>1、</w:t>
            </w:r>
            <w:r>
              <w:rPr>
                <w:rFonts w:hint="eastAsia" w:hAnsi="宋体"/>
                <w:sz w:val="21"/>
                <w:szCs w:val="21"/>
                <w:lang w:val="en-US" w:eastAsia="zh-CN"/>
              </w:rPr>
              <w:t>用户登录系统；</w:t>
            </w:r>
          </w:p>
          <w:p>
            <w:pPr>
              <w:spacing w:line="360" w:lineRule="auto"/>
              <w:jc w:val="both"/>
              <w:rPr>
                <w:rFonts w:hAnsi="宋体"/>
                <w:sz w:val="21"/>
                <w:szCs w:val="21"/>
              </w:rPr>
            </w:pPr>
            <w:r>
              <w:rPr>
                <w:rFonts w:hint="eastAsia" w:hAnsi="宋体"/>
                <w:sz w:val="21"/>
                <w:szCs w:val="21"/>
                <w:lang w:val="en-US" w:eastAsia="zh-CN"/>
              </w:rPr>
              <w:t>2、</w:t>
            </w:r>
            <w:r>
              <w:rPr>
                <w:rFonts w:hint="eastAsia" w:hAnsi="宋体"/>
                <w:sz w:val="21"/>
                <w:szCs w:val="21"/>
              </w:rPr>
              <w:t>系统显示全部车辆维修信息列表；</w:t>
            </w:r>
          </w:p>
          <w:p>
            <w:pPr>
              <w:spacing w:line="360" w:lineRule="auto"/>
              <w:jc w:val="both"/>
              <w:rPr>
                <w:rFonts w:hAnsi="宋体"/>
                <w:sz w:val="21"/>
                <w:szCs w:val="21"/>
              </w:rPr>
            </w:pPr>
            <w:r>
              <w:rPr>
                <w:rFonts w:hint="eastAsia" w:hAnsi="宋体"/>
                <w:sz w:val="21"/>
                <w:szCs w:val="21"/>
                <w:lang w:val="en-US" w:eastAsia="zh-CN"/>
              </w:rPr>
              <w:t>3</w:t>
            </w:r>
            <w:r>
              <w:rPr>
                <w:rFonts w:hint="eastAsia" w:hAnsi="宋体"/>
                <w:sz w:val="21"/>
                <w:szCs w:val="21"/>
              </w:rPr>
              <w:t>、输入查找信息，点击查找；</w:t>
            </w:r>
          </w:p>
          <w:p>
            <w:pPr>
              <w:spacing w:line="360" w:lineRule="auto"/>
              <w:jc w:val="both"/>
              <w:rPr>
                <w:rFonts w:hAnsi="宋体"/>
                <w:sz w:val="21"/>
                <w:szCs w:val="21"/>
              </w:rPr>
            </w:pPr>
            <w:r>
              <w:rPr>
                <w:rFonts w:hint="eastAsia" w:hAnsi="宋体"/>
                <w:sz w:val="21"/>
                <w:szCs w:val="21"/>
                <w:lang w:val="en-US" w:eastAsia="zh-CN"/>
              </w:rPr>
              <w:t>4</w:t>
            </w:r>
            <w:r>
              <w:rPr>
                <w:rFonts w:hint="eastAsia" w:hAnsi="宋体"/>
                <w:sz w:val="21"/>
                <w:szCs w:val="21"/>
              </w:rPr>
              <w:t>、系统显示查找</w:t>
            </w:r>
            <w:r>
              <w:rPr>
                <w:rFonts w:hint="eastAsia" w:hAnsi="宋体"/>
                <w:sz w:val="21"/>
                <w:szCs w:val="21"/>
                <w:lang w:val="en-US" w:eastAsia="zh-CN"/>
              </w:rPr>
              <w:t>用户权限内</w:t>
            </w:r>
            <w:r>
              <w:rPr>
                <w:rFonts w:hint="eastAsia" w:hAnsi="宋体"/>
                <w:sz w:val="21"/>
                <w:szCs w:val="21"/>
              </w:rPr>
              <w:t>车辆维修信息列表；</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查找车辆维修信息列表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lang w:val="en-US" w:eastAsia="zh-CN"/>
              </w:rPr>
              <w:t>用户</w:t>
            </w:r>
            <w:r>
              <w:rPr>
                <w:rFonts w:hint="eastAsia" w:hAnsi="宋体"/>
                <w:sz w:val="21"/>
                <w:szCs w:val="21"/>
              </w:rPr>
              <w:t>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Pr>
        <w:pStyle w:val="5"/>
        <w:numPr>
          <w:ilvl w:val="3"/>
          <w:numId w:val="1"/>
        </w:numPr>
        <w:rPr>
          <w:sz w:val="21"/>
        </w:rPr>
      </w:pPr>
      <w:r>
        <w:rPr>
          <w:rFonts w:hint="eastAsia"/>
          <w:sz w:val="21"/>
        </w:rPr>
        <w:t>物资使用记录模块</w:t>
      </w:r>
    </w:p>
    <w:p/>
    <w:p>
      <w:r>
        <w:drawing>
          <wp:inline distT="0" distB="0" distL="114300" distR="114300">
            <wp:extent cx="5269230" cy="388683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69230" cy="3886835"/>
                    </a:xfrm>
                    <a:prstGeom prst="rect">
                      <a:avLst/>
                    </a:prstGeom>
                    <a:noFill/>
                    <a:ln w="9525">
                      <a:noFill/>
                    </a:ln>
                  </pic:spPr>
                </pic:pic>
              </a:graphicData>
            </a:graphic>
          </wp:inline>
        </w:drawing>
      </w:r>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06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查询车辆维修物资使用信息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本功能允许物资管理员和修理班班长查询</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lang w:val="en-US" w:eastAsia="zh-CN"/>
              </w:rPr>
              <w:t>用户</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sz w:val="21"/>
                <w:szCs w:val="21"/>
                <w:lang w:val="en-US" w:eastAsia="zh-CN"/>
              </w:rPr>
              <w:t>用户权限内</w:t>
            </w:r>
            <w:r>
              <w:rPr>
                <w:rFonts w:hint="eastAsia" w:hAnsi="宋体"/>
                <w:sz w:val="21"/>
                <w:szCs w:val="21"/>
              </w:rPr>
              <w:t>所有</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bCs/>
                <w:sz w:val="21"/>
                <w:szCs w:val="21"/>
              </w:rPr>
              <w:t>车辆维修物资使用信息列表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lang w:val="en-US" w:eastAsia="zh-CN"/>
              </w:rPr>
              <w:t>物资管理员</w:t>
            </w:r>
            <w:r>
              <w:rPr>
                <w:rFonts w:hint="eastAsia" w:hAnsi="宋体"/>
                <w:sz w:val="21"/>
                <w:szCs w:val="21"/>
              </w:rPr>
              <w:t>、修理班班长进行此业务处理。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07</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本功能允许物资管理员删除</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bCs/>
                <w:sz w:val="21"/>
                <w:szCs w:val="21"/>
              </w:rPr>
              <w:t>车辆维修物资使用信息；</w:t>
            </w:r>
          </w:p>
          <w:p>
            <w:pPr>
              <w:spacing w:line="360" w:lineRule="auto"/>
              <w:jc w:val="both"/>
              <w:rPr>
                <w:rFonts w:hAnsi="宋体"/>
                <w:bCs/>
                <w:sz w:val="21"/>
                <w:szCs w:val="21"/>
              </w:rPr>
            </w:pPr>
            <w:r>
              <w:rPr>
                <w:rFonts w:hint="eastAsia" w:hAnsi="宋体"/>
                <w:bCs/>
                <w:sz w:val="21"/>
                <w:szCs w:val="21"/>
              </w:rPr>
              <w:t>4、选择要删除的记录，进入详细信息页面；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弹框显示删除成功并返回列表或删除失败。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08</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本功能允许物资管理员修改</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bCs/>
                <w:sz w:val="21"/>
                <w:szCs w:val="21"/>
              </w:rPr>
              <w:t>车辆维修物资使用信息；</w:t>
            </w:r>
          </w:p>
          <w:p>
            <w:pPr>
              <w:spacing w:line="360" w:lineRule="auto"/>
              <w:jc w:val="both"/>
              <w:rPr>
                <w:rFonts w:hAnsi="宋体"/>
                <w:bCs/>
                <w:sz w:val="21"/>
                <w:szCs w:val="21"/>
              </w:rPr>
            </w:pPr>
            <w:r>
              <w:rPr>
                <w:rFonts w:hint="eastAsia" w:hAnsi="宋体"/>
                <w:bCs/>
                <w:sz w:val="21"/>
                <w:szCs w:val="21"/>
              </w:rPr>
              <w:t>4、选择要修改的记录，进入详细信息页面；</w:t>
            </w:r>
          </w:p>
          <w:p>
            <w:pPr>
              <w:spacing w:line="360" w:lineRule="auto"/>
              <w:jc w:val="both"/>
              <w:rPr>
                <w:rFonts w:hAnsi="宋体"/>
                <w:bCs/>
                <w:sz w:val="21"/>
                <w:szCs w:val="21"/>
              </w:rPr>
            </w:pPr>
            <w:r>
              <w:rPr>
                <w:rFonts w:hint="eastAsia" w:hAnsi="宋体"/>
                <w:bCs/>
                <w:sz w:val="21"/>
                <w:szCs w:val="21"/>
              </w:rPr>
              <w:t>5、点击修改，修改内容</w:t>
            </w:r>
            <w:r>
              <w:rPr>
                <w:rFonts w:hint="eastAsia" w:hAnsi="宋体"/>
                <w:bCs/>
                <w:sz w:val="21"/>
                <w:szCs w:val="21"/>
                <w:lang w:eastAsia="zh-CN"/>
              </w:rPr>
              <w:t>，</w:t>
            </w:r>
            <w:r>
              <w:rPr>
                <w:rFonts w:hint="eastAsia" w:hAnsi="宋体"/>
                <w:bCs/>
                <w:sz w:val="21"/>
                <w:szCs w:val="21"/>
                <w:lang w:val="en-US" w:eastAsia="zh-CN"/>
              </w:rPr>
              <w:t>点击完成</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弹框显示修改成功或修改失败，返回该车辆维修物资使用信息。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09</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本功能允许物资管理员增加</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物资管理员账号密码，新增</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2、点击新增</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3、系统显示车辆维修物资使用信息录入页面；</w:t>
            </w:r>
          </w:p>
          <w:p>
            <w:pPr>
              <w:spacing w:line="360" w:lineRule="auto"/>
              <w:jc w:val="both"/>
              <w:rPr>
                <w:rFonts w:hAnsi="宋体"/>
                <w:sz w:val="21"/>
                <w:szCs w:val="21"/>
              </w:rPr>
            </w:pPr>
            <w:r>
              <w:rPr>
                <w:rFonts w:hint="eastAsia" w:hAnsi="宋体"/>
                <w:sz w:val="21"/>
                <w:szCs w:val="21"/>
              </w:rPr>
              <w:t>4、录入</w:t>
            </w:r>
            <w:r>
              <w:rPr>
                <w:rFonts w:hint="eastAsia"/>
              </w:rPr>
              <w:t>修检汽车记录编号</w:t>
            </w:r>
            <w:r>
              <w:rPr>
                <w:rFonts w:hint="eastAsia" w:hAnsi="宋体"/>
                <w:sz w:val="21"/>
                <w:szCs w:val="21"/>
              </w:rPr>
              <w:t>，</w:t>
            </w:r>
            <w:r>
              <w:rPr>
                <w:rFonts w:hint="eastAsia"/>
              </w:rPr>
              <w:t>使用时间</w:t>
            </w:r>
            <w:r>
              <w:rPr>
                <w:rFonts w:hint="eastAsia" w:hAnsi="宋体"/>
                <w:sz w:val="21"/>
                <w:szCs w:val="21"/>
              </w:rPr>
              <w:t>，</w:t>
            </w:r>
            <w:r>
              <w:rPr>
                <w:rFonts w:hint="eastAsia"/>
              </w:rPr>
              <w:t>耗费物资编号</w:t>
            </w:r>
            <w:r>
              <w:rPr>
                <w:rFonts w:hint="eastAsia" w:hAnsi="宋体"/>
                <w:sz w:val="21"/>
                <w:szCs w:val="21"/>
              </w:rPr>
              <w:t>，</w:t>
            </w:r>
            <w:r>
              <w:rPr>
                <w:rFonts w:hint="eastAsia"/>
              </w:rPr>
              <w:t>使用数量</w:t>
            </w:r>
            <w:r>
              <w:rPr>
                <w:rFonts w:hint="eastAsia" w:hAnsi="宋体"/>
                <w:sz w:val="21"/>
                <w:szCs w:val="21"/>
              </w:rPr>
              <w:t>，</w:t>
            </w:r>
            <w:r>
              <w:rPr>
                <w:rFonts w:hint="eastAsia"/>
              </w:rPr>
              <w:t>经手人</w:t>
            </w:r>
            <w:r>
              <w:rPr>
                <w:rFonts w:hint="eastAsia" w:hAnsi="宋体"/>
                <w:sz w:val="21"/>
                <w:szCs w:val="21"/>
              </w:rPr>
              <w:t>等信息。并保存；</w:t>
            </w:r>
          </w:p>
          <w:p>
            <w:pPr>
              <w:spacing w:line="360" w:lineRule="auto"/>
              <w:jc w:val="both"/>
              <w:rPr>
                <w:rFonts w:hAnsi="宋体"/>
                <w:sz w:val="21"/>
                <w:szCs w:val="21"/>
              </w:rPr>
            </w:pPr>
            <w:r>
              <w:rPr>
                <w:rFonts w:hint="eastAsia" w:hAnsi="宋体"/>
                <w:sz w:val="21"/>
                <w:szCs w:val="21"/>
              </w:rPr>
              <w:t>5、系统保存新增信息，处理完成。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弹框显示新增成功并返回详细信息页面或新增失败并返回录入页面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10</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查看使用</w:t>
            </w:r>
          </w:p>
          <w:p>
            <w:pPr>
              <w:spacing w:line="360" w:lineRule="auto"/>
              <w:jc w:val="center"/>
              <w:rPr>
                <w:rFonts w:hAnsi="宋体"/>
                <w:bCs/>
                <w:sz w:val="21"/>
                <w:szCs w:val="21"/>
              </w:rPr>
            </w:pPr>
            <w:r>
              <w:rPr>
                <w:rFonts w:hint="eastAsia" w:hAnsi="宋体"/>
                <w:bCs/>
                <w:sz w:val="21"/>
                <w:szCs w:val="21"/>
              </w:rPr>
              <w:t>物资明细</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本功能允许修理班班长查看使用物资明细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1、修理班班长登陆系统；</w:t>
            </w:r>
          </w:p>
          <w:p>
            <w:pPr>
              <w:spacing w:line="360" w:lineRule="auto"/>
              <w:jc w:val="both"/>
              <w:rPr>
                <w:rFonts w:hAnsi="宋体"/>
                <w:sz w:val="21"/>
                <w:szCs w:val="21"/>
              </w:rPr>
            </w:pPr>
            <w:r>
              <w:rPr>
                <w:rFonts w:hint="eastAsia" w:hAnsi="宋体"/>
                <w:sz w:val="21"/>
                <w:szCs w:val="21"/>
              </w:rPr>
              <w:t>2、点击查看使用物资明细；</w:t>
            </w:r>
          </w:p>
          <w:p>
            <w:pPr>
              <w:spacing w:line="360" w:lineRule="auto"/>
              <w:jc w:val="both"/>
              <w:rPr>
                <w:rFonts w:hAnsi="宋体"/>
                <w:sz w:val="21"/>
                <w:szCs w:val="21"/>
              </w:rPr>
            </w:pPr>
            <w:r>
              <w:rPr>
                <w:rFonts w:hint="eastAsia" w:hAnsi="宋体"/>
                <w:sz w:val="21"/>
                <w:szCs w:val="21"/>
              </w:rPr>
              <w:t>3、系统显示使用物资明细页面；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使用物资明细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修理班班长进行此业务处理。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11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hAnsi="宋体"/>
                <w:bCs/>
                <w:sz w:val="21"/>
                <w:szCs w:val="21"/>
                <w:lang w:val="en-US" w:eastAsia="zh-CN"/>
              </w:rPr>
            </w:pPr>
            <w:r>
              <w:rPr>
                <w:rFonts w:hint="eastAsia" w:hAnsi="宋体"/>
                <w:bCs/>
                <w:sz w:val="21"/>
                <w:szCs w:val="21"/>
              </w:rPr>
              <w:t>增加</w:t>
            </w:r>
            <w:r>
              <w:rPr>
                <w:rFonts w:hint="eastAsia" w:hAnsi="宋体"/>
                <w:bCs/>
                <w:sz w:val="21"/>
                <w:szCs w:val="21"/>
                <w:lang w:val="en-US" w:eastAsia="zh-CN"/>
              </w:rPr>
              <w:t>维修物资</w:t>
            </w:r>
          </w:p>
          <w:p>
            <w:pPr>
              <w:spacing w:line="360" w:lineRule="auto"/>
              <w:jc w:val="center"/>
              <w:rPr>
                <w:rFonts w:hint="eastAsia" w:hAnsi="宋体"/>
                <w:bCs/>
                <w:sz w:val="21"/>
                <w:szCs w:val="21"/>
                <w:lang w:val="en-US" w:eastAsia="zh-CN"/>
              </w:rPr>
            </w:pPr>
            <w:r>
              <w:rPr>
                <w:rFonts w:hint="eastAsia" w:hAnsi="宋体"/>
                <w:bCs/>
                <w:sz w:val="21"/>
                <w:szCs w:val="21"/>
                <w:lang w:val="en-US" w:eastAsia="zh-CN"/>
              </w:rPr>
              <w:t>入库信息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本功能允许物资管理员增加</w:t>
            </w:r>
            <w:r>
              <w:rPr>
                <w:rFonts w:hint="eastAsia" w:hAnsi="宋体"/>
                <w:bCs/>
                <w:sz w:val="21"/>
                <w:szCs w:val="21"/>
              </w:rPr>
              <w:t>车辆维修物资</w:t>
            </w:r>
            <w:r>
              <w:rPr>
                <w:rFonts w:hint="eastAsia" w:hAnsi="宋体"/>
                <w:bCs/>
                <w:sz w:val="21"/>
                <w:szCs w:val="21"/>
                <w:lang w:val="en-US" w:eastAsia="zh-CN"/>
              </w:rPr>
              <w:t>入库</w:t>
            </w:r>
            <w:r>
              <w:rPr>
                <w:rFonts w:hint="eastAsia" w:hAnsi="宋体"/>
                <w:bCs/>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物资管理员账号密码，新增</w:t>
            </w:r>
            <w:r>
              <w:rPr>
                <w:rFonts w:hint="eastAsia" w:hAnsi="宋体"/>
                <w:bCs/>
                <w:sz w:val="21"/>
                <w:szCs w:val="21"/>
              </w:rPr>
              <w:t>车辆维修物资</w:t>
            </w:r>
            <w:r>
              <w:rPr>
                <w:rFonts w:hint="eastAsia" w:hAnsi="宋体"/>
                <w:bCs/>
                <w:sz w:val="21"/>
                <w:szCs w:val="21"/>
                <w:lang w:val="en-US" w:eastAsia="zh-CN"/>
              </w:rPr>
              <w:t>入库</w:t>
            </w:r>
            <w:r>
              <w:rPr>
                <w:rFonts w:hint="eastAsia" w:hAnsi="宋体"/>
                <w:bCs/>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w:t>
            </w:r>
            <w:r>
              <w:rPr>
                <w:rFonts w:hint="eastAsia" w:hAnsi="宋体"/>
                <w:bCs/>
                <w:sz w:val="21"/>
                <w:szCs w:val="21"/>
              </w:rPr>
              <w:t>增加</w:t>
            </w:r>
            <w:r>
              <w:rPr>
                <w:rFonts w:hint="eastAsia" w:hAnsi="宋体"/>
                <w:bCs/>
                <w:sz w:val="21"/>
                <w:szCs w:val="21"/>
                <w:lang w:val="en-US" w:eastAsia="zh-CN"/>
              </w:rPr>
              <w:t>维修物资入库信息</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w:t>
            </w:r>
            <w:r>
              <w:rPr>
                <w:rFonts w:hint="eastAsia" w:hAnsi="宋体"/>
                <w:sz w:val="21"/>
                <w:szCs w:val="21"/>
                <w:lang w:val="en-US" w:eastAsia="zh-CN"/>
              </w:rPr>
              <w:t>维修物资入库</w:t>
            </w:r>
            <w:r>
              <w:rPr>
                <w:rFonts w:hint="eastAsia" w:hAnsi="宋体"/>
                <w:sz w:val="21"/>
                <w:szCs w:val="21"/>
              </w:rPr>
              <w:t>信息录入页面；</w:t>
            </w:r>
          </w:p>
          <w:p>
            <w:pPr>
              <w:spacing w:line="360" w:lineRule="auto"/>
              <w:jc w:val="both"/>
              <w:rPr>
                <w:rFonts w:hAnsi="宋体"/>
                <w:sz w:val="21"/>
                <w:szCs w:val="21"/>
              </w:rPr>
            </w:pPr>
            <w:r>
              <w:rPr>
                <w:rFonts w:hint="eastAsia" w:hAnsi="宋体"/>
                <w:sz w:val="21"/>
                <w:szCs w:val="21"/>
              </w:rPr>
              <w:t>4、录入</w:t>
            </w:r>
            <w:r>
              <w:rPr>
                <w:rFonts w:hint="eastAsia" w:hAnsi="宋体"/>
                <w:sz w:val="21"/>
                <w:szCs w:val="21"/>
                <w:lang w:val="en-US" w:eastAsia="zh-CN"/>
              </w:rPr>
              <w:t>物资名称、数量、经手人等</w:t>
            </w:r>
            <w:r>
              <w:rPr>
                <w:rFonts w:hint="eastAsia" w:hAnsi="宋体"/>
                <w:sz w:val="21"/>
                <w:szCs w:val="21"/>
              </w:rPr>
              <w:t>信息</w:t>
            </w:r>
            <w:r>
              <w:rPr>
                <w:rFonts w:hint="eastAsia" w:hAnsi="宋体"/>
                <w:sz w:val="21"/>
                <w:szCs w:val="21"/>
                <w:lang w:eastAsia="zh-CN"/>
              </w:rPr>
              <w:t>，</w:t>
            </w:r>
            <w:r>
              <w:rPr>
                <w:rFonts w:hint="eastAsia" w:hAnsi="宋体"/>
                <w:sz w:val="21"/>
                <w:szCs w:val="21"/>
              </w:rPr>
              <w:t>并保存；</w:t>
            </w:r>
          </w:p>
          <w:p>
            <w:pPr>
              <w:spacing w:line="360" w:lineRule="auto"/>
              <w:jc w:val="both"/>
              <w:rPr>
                <w:rFonts w:hAnsi="宋体"/>
                <w:sz w:val="21"/>
                <w:szCs w:val="21"/>
              </w:rPr>
            </w:pPr>
            <w:r>
              <w:rPr>
                <w:rFonts w:hint="eastAsia" w:hAnsi="宋体"/>
                <w:sz w:val="21"/>
                <w:szCs w:val="21"/>
              </w:rPr>
              <w:t>5、系统保存新增信息，处理完成。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弹框显示新增成功并返回详细信息页面或新增失败并返回录入页面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12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hAnsi="宋体"/>
                <w:bCs/>
                <w:sz w:val="21"/>
                <w:szCs w:val="21"/>
                <w:lang w:val="en-US" w:eastAsia="zh-CN"/>
              </w:rPr>
            </w:pPr>
            <w:r>
              <w:rPr>
                <w:rFonts w:hint="eastAsia" w:hAnsi="宋体"/>
                <w:bCs/>
                <w:sz w:val="21"/>
                <w:szCs w:val="21"/>
              </w:rPr>
              <w:t>修改</w:t>
            </w:r>
            <w:r>
              <w:rPr>
                <w:rFonts w:hint="eastAsia" w:hAnsi="宋体"/>
                <w:bCs/>
                <w:sz w:val="21"/>
                <w:szCs w:val="21"/>
                <w:lang w:val="en-US" w:eastAsia="zh-CN"/>
              </w:rPr>
              <w:t>维修物资</w:t>
            </w:r>
          </w:p>
          <w:p>
            <w:pPr>
              <w:spacing w:line="360" w:lineRule="auto"/>
              <w:jc w:val="center"/>
              <w:rPr>
                <w:rFonts w:hAnsi="宋体"/>
                <w:bCs/>
                <w:sz w:val="21"/>
                <w:szCs w:val="21"/>
              </w:rPr>
            </w:pPr>
            <w:r>
              <w:rPr>
                <w:rFonts w:hint="eastAsia" w:hAnsi="宋体"/>
                <w:bCs/>
                <w:sz w:val="21"/>
                <w:szCs w:val="21"/>
                <w:lang w:val="en-US" w:eastAsia="zh-CN"/>
              </w:rPr>
              <w:t>入库信息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本功能允许物资管理员修改</w:t>
            </w:r>
            <w:r>
              <w:rPr>
                <w:rFonts w:hint="eastAsia" w:hAnsi="宋体"/>
                <w:bCs/>
                <w:sz w:val="21"/>
                <w:szCs w:val="21"/>
                <w:lang w:val="en-US" w:eastAsia="zh-CN"/>
              </w:rPr>
              <w:t>维修物资入库信</w:t>
            </w:r>
            <w:r>
              <w:rPr>
                <w:rFonts w:hint="eastAsia" w:hAnsi="宋体"/>
                <w:bCs/>
                <w:sz w:val="21"/>
                <w:szCs w:val="21"/>
              </w:rPr>
              <w:t>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lang w:val="en-US" w:eastAsia="zh-CN"/>
              </w:rPr>
              <w:t>维修物资入库信</w:t>
            </w:r>
            <w:r>
              <w:rPr>
                <w:rFonts w:hint="eastAsia" w:hAnsi="宋体"/>
                <w:bCs/>
                <w:sz w:val="21"/>
                <w:szCs w:val="21"/>
              </w:rPr>
              <w:t>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bCs/>
                <w:sz w:val="21"/>
                <w:szCs w:val="21"/>
                <w:lang w:val="en-US" w:eastAsia="zh-CN"/>
              </w:rPr>
              <w:t>维修物资入库信</w:t>
            </w:r>
            <w:r>
              <w:rPr>
                <w:rFonts w:hint="eastAsia" w:hAnsi="宋体"/>
                <w:bCs/>
                <w:sz w:val="21"/>
                <w:szCs w:val="21"/>
              </w:rPr>
              <w:t>息；</w:t>
            </w:r>
          </w:p>
          <w:p>
            <w:pPr>
              <w:spacing w:line="360" w:lineRule="auto"/>
              <w:jc w:val="both"/>
              <w:rPr>
                <w:rFonts w:hAnsi="宋体"/>
                <w:bCs/>
                <w:sz w:val="21"/>
                <w:szCs w:val="21"/>
              </w:rPr>
            </w:pPr>
            <w:r>
              <w:rPr>
                <w:rFonts w:hint="eastAsia" w:hAnsi="宋体"/>
                <w:bCs/>
                <w:sz w:val="21"/>
                <w:szCs w:val="21"/>
              </w:rPr>
              <w:t>4、选择要修改的记录，进入详细信息页面；</w:t>
            </w:r>
          </w:p>
          <w:p>
            <w:pPr>
              <w:spacing w:line="360" w:lineRule="auto"/>
              <w:jc w:val="both"/>
              <w:rPr>
                <w:rFonts w:hAnsi="宋体"/>
                <w:bCs/>
                <w:sz w:val="21"/>
                <w:szCs w:val="21"/>
              </w:rPr>
            </w:pPr>
            <w:r>
              <w:rPr>
                <w:rFonts w:hint="eastAsia" w:hAnsi="宋体"/>
                <w:bCs/>
                <w:sz w:val="21"/>
                <w:szCs w:val="21"/>
              </w:rPr>
              <w:t>5、点击修改，修改内容</w:t>
            </w:r>
            <w:r>
              <w:rPr>
                <w:rFonts w:hint="eastAsia" w:hAnsi="宋体"/>
                <w:bCs/>
                <w:sz w:val="21"/>
                <w:szCs w:val="21"/>
                <w:lang w:eastAsia="zh-CN"/>
              </w:rPr>
              <w:t>，</w:t>
            </w:r>
            <w:r>
              <w:rPr>
                <w:rFonts w:hint="eastAsia" w:hAnsi="宋体"/>
                <w:bCs/>
                <w:sz w:val="21"/>
                <w:szCs w:val="21"/>
                <w:lang w:val="en-US" w:eastAsia="zh-CN"/>
              </w:rPr>
              <w:t>点击完成</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弹框显示修改成功或修改失败，返回该</w:t>
            </w:r>
            <w:r>
              <w:rPr>
                <w:rFonts w:hint="eastAsia" w:hAnsi="宋体"/>
                <w:bCs/>
                <w:sz w:val="21"/>
                <w:szCs w:val="21"/>
                <w:lang w:val="en-US" w:eastAsia="zh-CN"/>
              </w:rPr>
              <w:t>维修物资入库</w:t>
            </w:r>
            <w:r>
              <w:rPr>
                <w:rFonts w:hint="eastAsia" w:hAnsi="宋体"/>
                <w:sz w:val="21"/>
                <w:szCs w:val="21"/>
              </w:rPr>
              <w:t>信息</w:t>
            </w:r>
            <w:r>
              <w:rPr>
                <w:rFonts w:hint="eastAsia" w:hAnsi="宋体"/>
                <w:sz w:val="21"/>
                <w:szCs w:val="21"/>
                <w:lang w:val="en-US" w:eastAsia="zh-CN"/>
              </w:rPr>
              <w:t>页面</w:t>
            </w:r>
            <w:r>
              <w:rPr>
                <w:rFonts w:hint="eastAsia"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13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hAnsi="宋体"/>
                <w:bCs/>
                <w:sz w:val="21"/>
                <w:szCs w:val="21"/>
                <w:lang w:val="en-US" w:eastAsia="zh-CN"/>
              </w:rPr>
            </w:pPr>
            <w:r>
              <w:rPr>
                <w:rFonts w:hint="eastAsia" w:hAnsi="宋体"/>
                <w:bCs/>
                <w:sz w:val="21"/>
                <w:szCs w:val="21"/>
              </w:rPr>
              <w:t>删除</w:t>
            </w:r>
            <w:r>
              <w:rPr>
                <w:rFonts w:hint="eastAsia" w:hAnsi="宋体"/>
                <w:bCs/>
                <w:sz w:val="21"/>
                <w:szCs w:val="21"/>
                <w:lang w:val="en-US" w:eastAsia="zh-CN"/>
              </w:rPr>
              <w:t>维修物资</w:t>
            </w:r>
          </w:p>
          <w:p>
            <w:pPr>
              <w:spacing w:line="360" w:lineRule="auto"/>
              <w:jc w:val="center"/>
              <w:rPr>
                <w:rFonts w:hAnsi="宋体"/>
                <w:bCs/>
                <w:sz w:val="21"/>
                <w:szCs w:val="21"/>
              </w:rPr>
            </w:pPr>
            <w:r>
              <w:rPr>
                <w:rFonts w:hint="eastAsia" w:hAnsi="宋体"/>
                <w:bCs/>
                <w:sz w:val="21"/>
                <w:szCs w:val="21"/>
                <w:lang w:val="en-US" w:eastAsia="zh-CN"/>
              </w:rPr>
              <w:t>入库信息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本功能允许物资管理员删除</w:t>
            </w:r>
            <w:r>
              <w:rPr>
                <w:rFonts w:hint="eastAsia" w:hAnsi="宋体"/>
                <w:sz w:val="21"/>
                <w:szCs w:val="21"/>
                <w:lang w:val="en-US" w:eastAsia="zh-CN"/>
              </w:rPr>
              <w:t>维修物资入库</w:t>
            </w:r>
            <w:r>
              <w:rPr>
                <w:rFonts w:hint="eastAsia" w:hAnsi="宋体"/>
                <w:bCs/>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1、物资管理员登陆系统；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sz w:val="21"/>
                <w:szCs w:val="21"/>
                <w:lang w:val="en-US" w:eastAsia="zh-CN"/>
              </w:rPr>
              <w:t>维修物资入库</w:t>
            </w:r>
            <w:r>
              <w:rPr>
                <w:rFonts w:hint="eastAsia" w:hAnsi="宋体"/>
                <w:bCs/>
                <w:sz w:val="21"/>
                <w:szCs w:val="21"/>
              </w:rPr>
              <w:t>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sz w:val="21"/>
                <w:szCs w:val="21"/>
                <w:lang w:val="en-US" w:eastAsia="zh-CN"/>
              </w:rPr>
              <w:t>维修物资入库</w:t>
            </w:r>
            <w:r>
              <w:rPr>
                <w:rFonts w:hint="eastAsia" w:hAnsi="宋体"/>
                <w:bCs/>
                <w:sz w:val="21"/>
                <w:szCs w:val="21"/>
              </w:rPr>
              <w:t>信息；</w:t>
            </w:r>
          </w:p>
          <w:p>
            <w:pPr>
              <w:spacing w:line="360" w:lineRule="auto"/>
              <w:jc w:val="both"/>
              <w:rPr>
                <w:rFonts w:hAnsi="宋体"/>
                <w:bCs/>
                <w:sz w:val="21"/>
                <w:szCs w:val="21"/>
              </w:rPr>
            </w:pPr>
            <w:r>
              <w:rPr>
                <w:rFonts w:hint="eastAsia" w:hAnsi="宋体"/>
                <w:bCs/>
                <w:sz w:val="21"/>
                <w:szCs w:val="21"/>
              </w:rPr>
              <w:t>4、选择要删除的记录，进入详细信息页面；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弹框显示删除成功并返回列表或删除失败并返回该</w:t>
            </w:r>
            <w:r>
              <w:rPr>
                <w:rFonts w:hint="eastAsia" w:hAnsi="宋体"/>
                <w:sz w:val="21"/>
                <w:szCs w:val="21"/>
                <w:lang w:val="en-US" w:eastAsia="zh-CN"/>
              </w:rPr>
              <w:t>维修物资信息</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CL0</w:t>
            </w:r>
            <w:r>
              <w:rPr>
                <w:rFonts w:hint="eastAsia" w:hAnsi="宋体"/>
                <w:bCs/>
                <w:sz w:val="21"/>
                <w:szCs w:val="21"/>
                <w:lang w:val="en-US" w:eastAsia="zh-CN"/>
              </w:rPr>
              <w:t>14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hAnsi="宋体"/>
                <w:bCs/>
                <w:sz w:val="21"/>
                <w:szCs w:val="21"/>
                <w:lang w:val="en-US" w:eastAsia="zh-CN"/>
              </w:rPr>
            </w:pPr>
            <w:r>
              <w:rPr>
                <w:rFonts w:hint="eastAsia" w:hAnsi="宋体"/>
                <w:bCs/>
                <w:sz w:val="21"/>
                <w:szCs w:val="21"/>
              </w:rPr>
              <w:t>查询</w:t>
            </w:r>
            <w:r>
              <w:rPr>
                <w:rFonts w:hint="eastAsia" w:hAnsi="宋体"/>
                <w:bCs/>
                <w:sz w:val="21"/>
                <w:szCs w:val="21"/>
                <w:lang w:val="en-US" w:eastAsia="zh-CN"/>
              </w:rPr>
              <w:t>维修物资</w:t>
            </w:r>
          </w:p>
          <w:p>
            <w:pPr>
              <w:spacing w:line="360" w:lineRule="auto"/>
              <w:jc w:val="center"/>
              <w:rPr>
                <w:rFonts w:hint="eastAsia" w:hAnsi="宋体"/>
                <w:bCs/>
                <w:sz w:val="21"/>
                <w:szCs w:val="21"/>
                <w:lang w:val="en-US" w:eastAsia="zh-CN"/>
              </w:rPr>
            </w:pPr>
            <w:r>
              <w:rPr>
                <w:rFonts w:hint="eastAsia" w:hAnsi="宋体"/>
                <w:bCs/>
                <w:sz w:val="21"/>
                <w:szCs w:val="21"/>
                <w:lang w:val="en-US" w:eastAsia="zh-CN"/>
              </w:rPr>
              <w:t>入库信息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本功能允许物资管理员查询</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3、系统显示所有</w:t>
            </w:r>
            <w:r>
              <w:rPr>
                <w:rFonts w:hint="eastAsia" w:hAnsi="宋体"/>
                <w:bCs/>
                <w:sz w:val="21"/>
                <w:szCs w:val="21"/>
              </w:rPr>
              <w:t>维修物资</w:t>
            </w:r>
            <w:r>
              <w:rPr>
                <w:rFonts w:hint="eastAsia" w:hAnsi="宋体"/>
                <w:bCs/>
                <w:sz w:val="21"/>
                <w:szCs w:val="21"/>
                <w:lang w:val="en-US" w:eastAsia="zh-CN"/>
              </w:rPr>
              <w:t>入库</w:t>
            </w:r>
            <w:r>
              <w:rPr>
                <w:rFonts w:hint="eastAsia" w:hAnsi="宋体"/>
                <w:bCs/>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bCs/>
                <w:sz w:val="21"/>
                <w:szCs w:val="21"/>
              </w:rPr>
              <w:t>维修物资</w:t>
            </w:r>
            <w:r>
              <w:rPr>
                <w:rFonts w:hint="eastAsia" w:hAnsi="宋体"/>
                <w:bCs/>
                <w:sz w:val="21"/>
                <w:szCs w:val="21"/>
                <w:lang w:val="en-US" w:eastAsia="zh-CN"/>
              </w:rPr>
              <w:t>入库</w:t>
            </w:r>
            <w:r>
              <w:rPr>
                <w:rFonts w:hint="eastAsia" w:hAnsi="宋体"/>
                <w:bCs/>
                <w:sz w:val="21"/>
                <w:szCs w:val="21"/>
              </w:rPr>
              <w:t>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lang w:val="en-US" w:eastAsia="zh-CN"/>
              </w:rPr>
              <w:t>物资管理员</w:t>
            </w:r>
            <w:r>
              <w:rPr>
                <w:rFonts w:hint="eastAsia" w:hAnsi="宋体"/>
                <w:sz w:val="21"/>
                <w:szCs w:val="21"/>
              </w:rPr>
              <w:t>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
      <w:pPr>
        <w:pStyle w:val="4"/>
        <w:numPr>
          <w:ilvl w:val="2"/>
          <w:numId w:val="1"/>
        </w:numPr>
        <w:rPr>
          <w:sz w:val="21"/>
          <w:szCs w:val="21"/>
        </w:rPr>
      </w:pPr>
      <w:bookmarkStart w:id="19" w:name="_Toc455066068"/>
      <w:r>
        <w:rPr>
          <w:rFonts w:hint="eastAsia"/>
          <w:sz w:val="21"/>
          <w:szCs w:val="21"/>
        </w:rPr>
        <w:t>运输调度子系统</w:t>
      </w:r>
      <w:bookmarkEnd w:id="19"/>
    </w:p>
    <w:p>
      <w:pPr>
        <w:pStyle w:val="5"/>
        <w:numPr>
          <w:ilvl w:val="3"/>
          <w:numId w:val="1"/>
        </w:numPr>
        <w:rPr>
          <w:sz w:val="20"/>
          <w:szCs w:val="18"/>
        </w:rPr>
      </w:pPr>
      <w:r>
        <w:rPr>
          <w:rFonts w:hint="eastAsia"/>
          <w:sz w:val="20"/>
          <w:szCs w:val="18"/>
        </w:rPr>
        <w:t>运输任务管理模块</w:t>
      </w:r>
    </w:p>
    <w:p>
      <w:r>
        <w:drawing>
          <wp:inline distT="0" distB="0" distL="114300" distR="114300">
            <wp:extent cx="3249295" cy="3560445"/>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3249295" cy="3560445"/>
                    </a:xfrm>
                    <a:prstGeom prst="rect">
                      <a:avLst/>
                    </a:prstGeom>
                    <a:noFill/>
                    <a:ln w="9525">
                      <a:noFill/>
                    </a:ln>
                  </pic:spPr>
                </pic:pic>
              </a:graphicData>
            </a:graphic>
          </wp:inline>
        </w:drawing>
      </w:r>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YS</w:t>
            </w:r>
            <w:r>
              <w:rPr>
                <w:rFonts w:hint="eastAsia" w:hAnsi="宋体"/>
                <w:bCs/>
                <w:sz w:val="21"/>
                <w:szCs w:val="21"/>
              </w:rPr>
              <w:t>0</w:t>
            </w:r>
            <w:r>
              <w:rPr>
                <w:rFonts w:hint="eastAsia" w:hAnsi="宋体"/>
                <w:bCs/>
                <w:sz w:val="21"/>
                <w:szCs w:val="21"/>
                <w:lang w:val="en-US" w:eastAsia="zh-CN"/>
              </w:rPr>
              <w:t>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发布任务单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本功能允许运输任务管理员发布任务单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运输任务管理员账号密码，新增</w:t>
            </w:r>
            <w:r>
              <w:rPr>
                <w:rFonts w:hint="eastAsia" w:hAnsi="宋体"/>
                <w:bCs/>
                <w:sz w:val="21"/>
                <w:szCs w:val="21"/>
              </w:rPr>
              <w:t>任务单信息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2、点击发布任务单；</w:t>
            </w:r>
          </w:p>
          <w:p>
            <w:pPr>
              <w:spacing w:line="360" w:lineRule="auto"/>
              <w:jc w:val="both"/>
              <w:rPr>
                <w:rFonts w:hAnsi="宋体"/>
                <w:sz w:val="21"/>
                <w:szCs w:val="21"/>
              </w:rPr>
            </w:pPr>
            <w:r>
              <w:rPr>
                <w:rFonts w:hint="eastAsia" w:hAnsi="宋体"/>
                <w:sz w:val="21"/>
                <w:szCs w:val="21"/>
              </w:rPr>
              <w:t>3、系统显示任务单信息录入页面；</w:t>
            </w:r>
          </w:p>
          <w:p>
            <w:pPr>
              <w:spacing w:line="360" w:lineRule="auto"/>
              <w:jc w:val="both"/>
              <w:rPr>
                <w:rFonts w:hAnsi="宋体"/>
                <w:sz w:val="21"/>
                <w:szCs w:val="21"/>
              </w:rPr>
            </w:pPr>
            <w:r>
              <w:rPr>
                <w:rFonts w:hint="eastAsia" w:hAnsi="宋体"/>
                <w:sz w:val="21"/>
                <w:szCs w:val="21"/>
              </w:rPr>
              <w:t>4、录入</w:t>
            </w:r>
            <w:r>
              <w:rPr>
                <w:rFonts w:hint="eastAsia"/>
              </w:rPr>
              <w:t>任务发布日期</w:t>
            </w:r>
            <w:r>
              <w:rPr>
                <w:rFonts w:hint="eastAsia" w:hAnsi="宋体"/>
                <w:sz w:val="21"/>
                <w:szCs w:val="21"/>
              </w:rPr>
              <w:t>，</w:t>
            </w:r>
            <w:r>
              <w:rPr>
                <w:rFonts w:hint="eastAsia"/>
              </w:rPr>
              <w:t>任务完成期限</w:t>
            </w:r>
            <w:r>
              <w:rPr>
                <w:rFonts w:hint="eastAsia" w:hAnsi="宋体"/>
                <w:sz w:val="21"/>
                <w:szCs w:val="21"/>
              </w:rPr>
              <w:t>，</w:t>
            </w:r>
            <w:r>
              <w:rPr>
                <w:rFonts w:hint="eastAsia"/>
              </w:rPr>
              <w:t>任务等级</w:t>
            </w:r>
            <w:r>
              <w:rPr>
                <w:rFonts w:hint="eastAsia" w:hAnsi="宋体"/>
                <w:sz w:val="21"/>
                <w:szCs w:val="21"/>
              </w:rPr>
              <w:t>，</w:t>
            </w:r>
            <w:r>
              <w:rPr>
                <w:rFonts w:hint="eastAsia"/>
              </w:rPr>
              <w:t>客户/发货单位</w:t>
            </w:r>
            <w:r>
              <w:rPr>
                <w:rFonts w:hint="eastAsia" w:hAnsi="宋体"/>
                <w:sz w:val="21"/>
                <w:szCs w:val="21"/>
              </w:rPr>
              <w:t>，</w:t>
            </w:r>
            <w:r>
              <w:rPr>
                <w:rFonts w:hint="eastAsia"/>
              </w:rPr>
              <w:t>任务类型，起运地，止运地</w:t>
            </w:r>
            <w:r>
              <w:rPr>
                <w:rFonts w:hint="eastAsia" w:hAnsi="宋体"/>
                <w:sz w:val="21"/>
                <w:szCs w:val="21"/>
              </w:rPr>
              <w:t>等信息</w:t>
            </w:r>
            <w:r>
              <w:rPr>
                <w:rFonts w:hint="eastAsia" w:hAnsi="宋体"/>
                <w:sz w:val="21"/>
                <w:szCs w:val="21"/>
                <w:lang w:eastAsia="zh-CN"/>
              </w:rPr>
              <w:t>，</w:t>
            </w:r>
            <w:r>
              <w:rPr>
                <w:rFonts w:hint="eastAsia" w:hAnsi="宋体"/>
                <w:sz w:val="21"/>
                <w:szCs w:val="21"/>
              </w:rPr>
              <w:t>并保存；</w:t>
            </w:r>
          </w:p>
          <w:p>
            <w:pPr>
              <w:spacing w:line="360" w:lineRule="auto"/>
              <w:jc w:val="both"/>
              <w:rPr>
                <w:rFonts w:hAnsi="宋体"/>
                <w:sz w:val="21"/>
                <w:szCs w:val="21"/>
              </w:rPr>
            </w:pPr>
            <w:r>
              <w:rPr>
                <w:rFonts w:hint="eastAsia" w:hAnsi="宋体"/>
                <w:sz w:val="21"/>
                <w:szCs w:val="21"/>
              </w:rPr>
              <w:t>5、系统保存新增信息，处理完成。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运输任务管理员进行此业务处理。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宋体"/>
                <w:bCs/>
                <w:sz w:val="21"/>
                <w:szCs w:val="21"/>
                <w:lang w:eastAsia="zh-CN"/>
              </w:rPr>
            </w:pPr>
            <w:r>
              <w:rPr>
                <w:rFonts w:hint="eastAsia" w:hAnsi="宋体"/>
                <w:bCs/>
                <w:sz w:val="21"/>
                <w:szCs w:val="21"/>
                <w:lang w:val="en-US" w:eastAsia="zh-CN"/>
              </w:rPr>
              <w:t>YS002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本功能允许运输任务管理员删除任务单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运输任务管理员账号密码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任务单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任务单列表；</w:t>
            </w:r>
          </w:p>
          <w:p>
            <w:pPr>
              <w:spacing w:line="360" w:lineRule="auto"/>
              <w:jc w:val="both"/>
              <w:rPr>
                <w:rFonts w:hAnsi="宋体"/>
                <w:bCs/>
                <w:sz w:val="21"/>
                <w:szCs w:val="21"/>
              </w:rPr>
            </w:pPr>
            <w:r>
              <w:rPr>
                <w:rFonts w:hint="eastAsia" w:hAnsi="宋体"/>
                <w:bCs/>
                <w:sz w:val="21"/>
                <w:szCs w:val="21"/>
              </w:rPr>
              <w:t>4、选择要删除的任务单，进入详细信息页面；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弹框显示删除成功并返回列表或删除失败并返回该任务单信息页面。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宋体"/>
                <w:bCs/>
                <w:sz w:val="21"/>
                <w:szCs w:val="21"/>
                <w:lang w:val="en-US" w:eastAsia="zh-CN"/>
              </w:rPr>
            </w:pPr>
            <w:r>
              <w:rPr>
                <w:rFonts w:hint="eastAsia" w:hAnsi="宋体"/>
                <w:bCs/>
                <w:sz w:val="21"/>
                <w:szCs w:val="21"/>
                <w:lang w:val="en-US" w:eastAsia="zh-CN"/>
              </w:rPr>
              <w:t>YS003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w:t>
            </w:r>
            <w:r>
              <w:rPr>
                <w:rFonts w:hint="eastAsia" w:hAnsi="宋体"/>
                <w:bCs/>
                <w:sz w:val="21"/>
                <w:szCs w:val="21"/>
                <w:lang w:val="en-US" w:eastAsia="zh-CN"/>
              </w:rPr>
              <w:t>看</w:t>
            </w:r>
            <w:r>
              <w:rPr>
                <w:rFonts w:hint="eastAsia" w:hAnsi="宋体"/>
                <w:bCs/>
                <w:sz w:val="21"/>
                <w:szCs w:val="21"/>
              </w:rPr>
              <w:t>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本功能允许运输任务管理员查看任务单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1、修理班班长登陆系统；</w:t>
            </w:r>
          </w:p>
          <w:p>
            <w:pPr>
              <w:spacing w:line="360" w:lineRule="auto"/>
              <w:jc w:val="both"/>
              <w:rPr>
                <w:rFonts w:hAnsi="宋体"/>
                <w:sz w:val="21"/>
                <w:szCs w:val="21"/>
              </w:rPr>
            </w:pPr>
            <w:r>
              <w:rPr>
                <w:rFonts w:hint="eastAsia" w:hAnsi="宋体"/>
                <w:sz w:val="21"/>
                <w:szCs w:val="21"/>
              </w:rPr>
              <w:t>2、点击查看任务单；</w:t>
            </w:r>
          </w:p>
          <w:p>
            <w:pPr>
              <w:spacing w:line="360" w:lineRule="auto"/>
              <w:jc w:val="both"/>
              <w:rPr>
                <w:rFonts w:hAnsi="宋体"/>
                <w:sz w:val="21"/>
                <w:szCs w:val="21"/>
              </w:rPr>
            </w:pPr>
            <w:r>
              <w:rPr>
                <w:rFonts w:hint="eastAsia" w:hAnsi="宋体"/>
                <w:sz w:val="21"/>
                <w:szCs w:val="21"/>
              </w:rPr>
              <w:t>3、系统显示任务单列表</w:t>
            </w:r>
            <w:r>
              <w:rPr>
                <w:rFonts w:hint="eastAsia" w:hAnsi="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任务单列表。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运输任务管理员进行此业务处理。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宋体"/>
                <w:bCs/>
                <w:sz w:val="21"/>
                <w:szCs w:val="21"/>
                <w:lang w:val="en-US" w:eastAsia="zh-CN"/>
              </w:rPr>
            </w:pPr>
            <w:r>
              <w:rPr>
                <w:rFonts w:hint="eastAsia" w:hAnsi="宋体"/>
                <w:bCs/>
                <w:sz w:val="21"/>
                <w:szCs w:val="21"/>
                <w:lang w:val="en-US" w:eastAsia="zh-CN"/>
              </w:rPr>
              <w:t>YS004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本功能允许运输任务管理员修改任务单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运输任务管理员账号密码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任务单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3、系统显示任务单列表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4、选择要修改的任务单，进入详细信息页面；</w:t>
            </w:r>
          </w:p>
          <w:p>
            <w:pPr>
              <w:spacing w:line="360" w:lineRule="auto"/>
              <w:jc w:val="both"/>
              <w:rPr>
                <w:rFonts w:hAnsi="宋体"/>
                <w:bCs/>
                <w:sz w:val="21"/>
                <w:szCs w:val="21"/>
              </w:rPr>
            </w:pPr>
            <w:r>
              <w:rPr>
                <w:rFonts w:hint="eastAsia" w:hAnsi="宋体"/>
                <w:bCs/>
                <w:sz w:val="21"/>
                <w:szCs w:val="21"/>
              </w:rPr>
              <w:t>5、点击修改，修改内容</w:t>
            </w:r>
            <w:r>
              <w:rPr>
                <w:rFonts w:hint="eastAsia" w:hAnsi="宋体"/>
                <w:bCs/>
                <w:sz w:val="21"/>
                <w:szCs w:val="21"/>
                <w:lang w:eastAsia="zh-CN"/>
              </w:rPr>
              <w:t>，</w:t>
            </w:r>
            <w:r>
              <w:rPr>
                <w:rFonts w:hint="eastAsia" w:hAnsi="宋体"/>
                <w:bCs/>
                <w:sz w:val="21"/>
                <w:szCs w:val="21"/>
                <w:lang w:val="en-US" w:eastAsia="zh-CN"/>
              </w:rPr>
              <w:t>点击完成</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系统修改该任务单，处理完成。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弹框显示修改成功或修改失败，返回任务单详细信息页面。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物资管理员进行此业务处理。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Pr>
        <w:rPr>
          <w:sz w:val="18"/>
          <w:szCs w:val="18"/>
        </w:rPr>
      </w:pPr>
    </w:p>
    <w:p/>
    <w:p/>
    <w:p/>
    <w:p/>
    <w:p/>
    <w:p>
      <w:pPr>
        <w:pStyle w:val="5"/>
        <w:numPr>
          <w:ilvl w:val="3"/>
          <w:numId w:val="1"/>
        </w:numPr>
        <w:rPr>
          <w:sz w:val="20"/>
          <w:szCs w:val="18"/>
        </w:rPr>
      </w:pPr>
      <w:r>
        <w:rPr>
          <w:rFonts w:hint="eastAsia"/>
          <w:sz w:val="20"/>
          <w:szCs w:val="18"/>
        </w:rPr>
        <w:t>单车运营记录模块</w:t>
      </w:r>
    </w:p>
    <w:p>
      <w:r>
        <w:drawing>
          <wp:inline distT="0" distB="0" distL="114300" distR="114300">
            <wp:extent cx="3769995" cy="2952115"/>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5"/>
                    <a:stretch>
                      <a:fillRect/>
                    </a:stretch>
                  </pic:blipFill>
                  <pic:spPr>
                    <a:xfrm>
                      <a:off x="0" y="0"/>
                      <a:ext cx="3769995" cy="2952115"/>
                    </a:xfrm>
                    <a:prstGeom prst="rect">
                      <a:avLst/>
                    </a:prstGeom>
                    <a:noFill/>
                    <a:ln w="9525">
                      <a:noFill/>
                    </a:ln>
                  </pic:spPr>
                </pic:pic>
              </a:graphicData>
            </a:graphic>
          </wp:inline>
        </w:drawing>
      </w:r>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宋体"/>
                <w:bCs/>
                <w:sz w:val="21"/>
                <w:szCs w:val="21"/>
                <w:lang w:val="en-US" w:eastAsia="zh-CN"/>
              </w:rPr>
            </w:pPr>
            <w:r>
              <w:rPr>
                <w:rFonts w:hint="eastAsia" w:hAnsi="宋体"/>
                <w:bCs/>
                <w:sz w:val="21"/>
                <w:szCs w:val="21"/>
                <w:lang w:val="en-US" w:eastAsia="zh-CN"/>
              </w:rPr>
              <w:t>YS005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选择任务单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本功能允许驾驶员查看任务单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驾驶员账号密码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1、驾驶员登陆系统；</w:t>
            </w:r>
          </w:p>
          <w:p>
            <w:pPr>
              <w:spacing w:line="360" w:lineRule="auto"/>
              <w:jc w:val="both"/>
              <w:rPr>
                <w:rFonts w:hAnsi="宋体"/>
                <w:sz w:val="21"/>
                <w:szCs w:val="21"/>
              </w:rPr>
            </w:pPr>
            <w:r>
              <w:rPr>
                <w:rFonts w:hint="eastAsia" w:hAnsi="宋体"/>
                <w:sz w:val="21"/>
                <w:szCs w:val="21"/>
              </w:rPr>
              <w:t>2、点击查看任务单；</w:t>
            </w:r>
          </w:p>
          <w:p>
            <w:pPr>
              <w:spacing w:line="360" w:lineRule="auto"/>
              <w:jc w:val="both"/>
              <w:rPr>
                <w:rFonts w:hAnsi="宋体"/>
                <w:sz w:val="21"/>
                <w:szCs w:val="21"/>
              </w:rPr>
            </w:pPr>
            <w:r>
              <w:rPr>
                <w:rFonts w:hint="eastAsia" w:hAnsi="宋体"/>
                <w:sz w:val="21"/>
                <w:szCs w:val="21"/>
              </w:rPr>
              <w:t>3、选择任务单；</w:t>
            </w:r>
          </w:p>
          <w:p>
            <w:pPr>
              <w:spacing w:line="360" w:lineRule="auto"/>
              <w:jc w:val="both"/>
              <w:rPr>
                <w:rFonts w:hAnsi="宋体"/>
                <w:sz w:val="21"/>
                <w:szCs w:val="21"/>
              </w:rPr>
            </w:pPr>
            <w:r>
              <w:rPr>
                <w:rFonts w:hint="eastAsia" w:hAnsi="宋体"/>
                <w:sz w:val="21"/>
                <w:szCs w:val="21"/>
              </w:rPr>
              <w:t>4、系统显示接单成功并生成记录或显示接单失败并返回任务单列表。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任务单列表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驾驶员进行此业务处理。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lang w:val="en-US" w:eastAsia="zh-CN"/>
              </w:rPr>
              <w:t>YS006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取消任务单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本功能允许驾驶员取消任务单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驾驶员账号密码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1、驾驶员登陆系统；</w:t>
            </w:r>
          </w:p>
          <w:p>
            <w:pPr>
              <w:spacing w:line="360" w:lineRule="auto"/>
              <w:jc w:val="both"/>
              <w:rPr>
                <w:rFonts w:hAnsi="宋体"/>
                <w:sz w:val="21"/>
                <w:szCs w:val="21"/>
              </w:rPr>
            </w:pPr>
            <w:r>
              <w:rPr>
                <w:rFonts w:hint="eastAsia" w:hAnsi="宋体"/>
                <w:sz w:val="21"/>
                <w:szCs w:val="21"/>
              </w:rPr>
              <w:t>2、点击查看已接任务单；</w:t>
            </w:r>
          </w:p>
          <w:p>
            <w:pPr>
              <w:spacing w:line="360" w:lineRule="auto"/>
              <w:jc w:val="both"/>
              <w:rPr>
                <w:rFonts w:hAnsi="宋体"/>
                <w:sz w:val="21"/>
                <w:szCs w:val="21"/>
              </w:rPr>
            </w:pPr>
            <w:r>
              <w:rPr>
                <w:rFonts w:hint="eastAsia" w:hAnsi="宋体"/>
                <w:sz w:val="21"/>
                <w:szCs w:val="21"/>
              </w:rPr>
              <w:t>3、选择任务单，并取消订单；</w:t>
            </w:r>
          </w:p>
          <w:p>
            <w:pPr>
              <w:spacing w:line="360" w:lineRule="auto"/>
              <w:jc w:val="both"/>
              <w:rPr>
                <w:rFonts w:hAnsi="宋体"/>
                <w:sz w:val="21"/>
                <w:szCs w:val="21"/>
              </w:rPr>
            </w:pPr>
            <w:r>
              <w:rPr>
                <w:rFonts w:hint="eastAsia" w:hAnsi="宋体"/>
                <w:sz w:val="21"/>
                <w:szCs w:val="21"/>
              </w:rPr>
              <w:t>4、系统显示取消成功并生成记录或显示取消失败。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驾驶员进行此业务处理。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
    <w:tbl>
      <w:tblPr>
        <w:tblStyle w:val="23"/>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宋体"/>
                <w:bCs/>
                <w:sz w:val="21"/>
                <w:szCs w:val="21"/>
                <w:lang w:eastAsia="zh-CN"/>
              </w:rPr>
            </w:pPr>
            <w:r>
              <w:rPr>
                <w:rFonts w:hint="eastAsia" w:hAnsi="宋体"/>
                <w:bCs/>
                <w:sz w:val="21"/>
                <w:szCs w:val="21"/>
                <w:lang w:val="en-US" w:eastAsia="zh-CN"/>
              </w:rPr>
              <w:t>YS007</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查询任务单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张淑兰</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功能</w:t>
            </w:r>
          </w:p>
          <w:p>
            <w:pPr>
              <w:spacing w:line="360" w:lineRule="auto"/>
              <w:jc w:val="both"/>
              <w:rPr>
                <w:rFonts w:hAnsi="宋体"/>
                <w:sz w:val="21"/>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本功能允许驾驶员查看已选择的任务单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jc w:val="both"/>
              <w:rPr>
                <w:rFonts w:hAnsi="宋体"/>
                <w:sz w:val="21"/>
                <w:szCs w:val="21"/>
              </w:rPr>
            </w:pPr>
            <w:r>
              <w:rPr>
                <w:rFonts w:hint="eastAsia" w:hAnsi="宋体"/>
                <w:sz w:val="21"/>
                <w:szCs w:val="21"/>
              </w:rPr>
              <w:t>驾驶员账号密码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1、驾驶员登陆系统；</w:t>
            </w:r>
          </w:p>
          <w:p>
            <w:pPr>
              <w:spacing w:line="360" w:lineRule="auto"/>
              <w:jc w:val="both"/>
              <w:rPr>
                <w:rFonts w:hAnsi="宋体"/>
                <w:sz w:val="21"/>
                <w:szCs w:val="21"/>
              </w:rPr>
            </w:pPr>
            <w:r>
              <w:rPr>
                <w:rFonts w:hint="eastAsia" w:hAnsi="宋体"/>
                <w:sz w:val="21"/>
                <w:szCs w:val="21"/>
              </w:rPr>
              <w:t>2、点击查看已接任务单；</w:t>
            </w:r>
          </w:p>
          <w:p>
            <w:pPr>
              <w:spacing w:line="360" w:lineRule="auto"/>
              <w:jc w:val="both"/>
              <w:rPr>
                <w:rFonts w:hAnsi="宋体"/>
                <w:sz w:val="21"/>
                <w:szCs w:val="21"/>
              </w:rPr>
            </w:pPr>
            <w:r>
              <w:rPr>
                <w:rFonts w:hint="eastAsia" w:hAnsi="宋体"/>
                <w:sz w:val="21"/>
                <w:szCs w:val="21"/>
              </w:rPr>
              <w:t>3、系统显示任务单列表。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任务单列表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驾驶员进行此业务处理。</w:t>
            </w:r>
          </w:p>
          <w:p>
            <w:pPr>
              <w:spacing w:line="360" w:lineRule="auto"/>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color w:val="FF0000"/>
                <w:sz w:val="21"/>
                <w:szCs w:val="21"/>
              </w:rPr>
            </w:pPr>
            <w:r>
              <w:rPr>
                <w:rFonts w:hint="eastAsia" w:hAnsi="宋体"/>
                <w:sz w:val="21"/>
                <w:szCs w:val="21"/>
              </w:rPr>
              <w:t>简洁直观，容易操作</w:t>
            </w:r>
          </w:p>
        </w:tc>
      </w:tr>
    </w:tbl>
    <w:p/>
    <w:p/>
    <w:p>
      <w:pPr>
        <w:pStyle w:val="5"/>
        <w:numPr>
          <w:ilvl w:val="3"/>
          <w:numId w:val="1"/>
        </w:numPr>
        <w:rPr>
          <w:sz w:val="20"/>
          <w:szCs w:val="18"/>
        </w:rPr>
      </w:pPr>
      <w:r>
        <w:rPr>
          <w:rFonts w:hint="eastAsia"/>
          <w:sz w:val="20"/>
          <w:szCs w:val="18"/>
        </w:rPr>
        <w:t>承运商业务记录模块</w:t>
      </w:r>
    </w:p>
    <w:p>
      <w:pPr>
        <w:pStyle w:val="5"/>
        <w:numPr>
          <w:ilvl w:val="3"/>
          <w:numId w:val="1"/>
        </w:numPr>
        <w:rPr>
          <w:sz w:val="20"/>
          <w:szCs w:val="18"/>
        </w:rPr>
      </w:pPr>
      <w:r>
        <w:rPr>
          <w:rFonts w:hint="eastAsia"/>
          <w:sz w:val="20"/>
          <w:szCs w:val="18"/>
        </w:rPr>
        <w:t>铁路运输代办模块</w:t>
      </w:r>
    </w:p>
    <w:p>
      <w:pPr>
        <w:pStyle w:val="4"/>
        <w:numPr>
          <w:ilvl w:val="2"/>
          <w:numId w:val="1"/>
        </w:numPr>
        <w:rPr>
          <w:sz w:val="21"/>
          <w:szCs w:val="21"/>
        </w:rPr>
      </w:pPr>
      <w:bookmarkStart w:id="20" w:name="_Toc455066069"/>
      <w:r>
        <w:rPr>
          <w:rFonts w:hint="eastAsia"/>
          <w:sz w:val="21"/>
          <w:szCs w:val="21"/>
        </w:rPr>
        <w:t>对外合作管理子系统</w:t>
      </w:r>
      <w:bookmarkEnd w:id="20"/>
    </w:p>
    <w:p>
      <w:pPr>
        <w:rPr>
          <w:rFonts w:hint="eastAsia"/>
        </w:rPr>
      </w:pPr>
    </w:p>
    <w:p>
      <w:pPr>
        <w:rPr>
          <w:rFonts w:hint="eastAsia"/>
        </w:rPr>
      </w:pPr>
      <w:r>
        <w:drawing>
          <wp:inline distT="0" distB="0" distL="114300" distR="114300">
            <wp:extent cx="5271770" cy="25552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6"/>
                    <a:stretch>
                      <a:fillRect/>
                    </a:stretch>
                  </pic:blipFill>
                  <pic:spPr>
                    <a:xfrm>
                      <a:off x="0" y="0"/>
                      <a:ext cx="5271770" cy="2555240"/>
                    </a:xfrm>
                    <a:prstGeom prst="rect">
                      <a:avLst/>
                    </a:prstGeom>
                    <a:noFill/>
                    <a:ln w="9525">
                      <a:noFill/>
                    </a:ln>
                  </pic:spPr>
                </pic:pic>
              </a:graphicData>
            </a:graphic>
          </wp:inline>
        </w:drawing>
      </w:r>
    </w:p>
    <w:p/>
    <w:p>
      <w:pPr>
        <w:pStyle w:val="5"/>
        <w:numPr>
          <w:ilvl w:val="3"/>
          <w:numId w:val="1"/>
        </w:numPr>
        <w:rPr>
          <w:sz w:val="20"/>
          <w:szCs w:val="20"/>
        </w:rPr>
      </w:pPr>
      <w:r>
        <w:rPr>
          <w:rFonts w:hint="eastAsia"/>
          <w:sz w:val="20"/>
          <w:szCs w:val="20"/>
        </w:rPr>
        <w:t>公司公告信息管理模块</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添加公告信息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6</w:t>
            </w:r>
            <w:r>
              <w:rPr>
                <w:rFonts w:hint="eastAsia" w:hAnsi="宋体"/>
                <w:sz w:val="21"/>
                <w:szCs w:val="21"/>
              </w:rPr>
              <w:t>-</w:t>
            </w:r>
            <w:r>
              <w:rPr>
                <w:rFonts w:hint="eastAsia" w:hAnsi="宋体"/>
                <w:sz w:val="21"/>
                <w:szCs w:val="21"/>
                <w:lang w:val="en-US" w:eastAsia="zh-CN"/>
              </w:rPr>
              <w:t>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4"/>
              </w:rPr>
            </w:pPr>
            <w:r>
              <w:rPr>
                <w:rFonts w:hint="eastAsia" w:hAnsi="宋体"/>
                <w:sz w:val="24"/>
                <w:szCs w:val="24"/>
                <w:lang w:eastAsia="zh-CN"/>
              </w:rPr>
              <w:t>系统管理员对</w:t>
            </w:r>
            <w:r>
              <w:rPr>
                <w:rFonts w:hint="eastAsia"/>
                <w:sz w:val="24"/>
              </w:rPr>
              <w:t>公司基本情况</w:t>
            </w:r>
            <w:r>
              <w:rPr>
                <w:rFonts w:hint="eastAsia"/>
                <w:sz w:val="24"/>
                <w:lang w:eastAsia="zh-CN"/>
              </w:rPr>
              <w:t>，市场变动，供需信息</w:t>
            </w:r>
            <w:r>
              <w:rPr>
                <w:rFonts w:hint="eastAsia"/>
                <w:sz w:val="24"/>
              </w:rPr>
              <w:t>等</w:t>
            </w:r>
            <w:r>
              <w:rPr>
                <w:rFonts w:hint="eastAsia"/>
                <w:sz w:val="24"/>
                <w:lang w:eastAsia="zh-CN"/>
              </w:rPr>
              <w:t>公告信息进行添加操作。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23"/>
              </w:numPr>
              <w:spacing w:line="360" w:lineRule="auto"/>
              <w:jc w:val="both"/>
              <w:rPr>
                <w:rFonts w:hint="eastAsia" w:hAnsi="宋体"/>
                <w:sz w:val="21"/>
                <w:szCs w:val="21"/>
                <w:lang w:val="en-US" w:eastAsia="zh-CN"/>
              </w:rPr>
            </w:pPr>
            <w:r>
              <w:rPr>
                <w:rFonts w:hint="eastAsia" w:hAnsi="宋体"/>
                <w:sz w:val="21"/>
                <w:szCs w:val="21"/>
                <w:lang w:val="en-US" w:eastAsia="zh-CN"/>
              </w:rPr>
              <w:t>系统管理员登陆成功；</w:t>
            </w:r>
          </w:p>
          <w:p>
            <w:pPr>
              <w:numPr>
                <w:ilvl w:val="0"/>
                <w:numId w:val="23"/>
              </w:numPr>
              <w:spacing w:line="360" w:lineRule="auto"/>
              <w:jc w:val="both"/>
              <w:rPr>
                <w:rFonts w:hint="eastAsia" w:hAnsi="宋体"/>
                <w:sz w:val="21"/>
                <w:szCs w:val="21"/>
              </w:rPr>
            </w:pPr>
            <w:r>
              <w:rPr>
                <w:rFonts w:hint="eastAsia" w:hAnsi="宋体"/>
                <w:sz w:val="21"/>
                <w:szCs w:val="21"/>
                <w:lang w:eastAsia="zh-CN"/>
              </w:rPr>
              <w:t>管理员进入公告信息管理页面，对页面信息进行添加操作</w:t>
            </w:r>
            <w:r>
              <w:rPr>
                <w:rFonts w:hint="eastAsia" w:hAnsi="宋体"/>
                <w:sz w:val="21"/>
                <w:szCs w:val="21"/>
              </w:rPr>
              <w:t>；</w:t>
            </w:r>
          </w:p>
          <w:p>
            <w:pPr>
              <w:numPr>
                <w:ilvl w:val="0"/>
                <w:numId w:val="23"/>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r>
        <w:rPr>
          <w:rFonts w:hint="eastAsia"/>
          <w:lang w:val="en-US" w:eastAsia="zh-CN"/>
        </w:rPr>
        <w:t xml:space="preserve"> </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删除公告信息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6</w:t>
            </w:r>
            <w:r>
              <w:rPr>
                <w:rFonts w:hint="eastAsia" w:hAnsi="宋体"/>
                <w:sz w:val="21"/>
                <w:szCs w:val="21"/>
              </w:rPr>
              <w:t>-</w:t>
            </w:r>
            <w:r>
              <w:rPr>
                <w:rFonts w:hint="eastAsia" w:hAnsi="宋体"/>
                <w:sz w:val="21"/>
                <w:szCs w:val="21"/>
                <w:lang w:val="en-US" w:eastAsia="zh-CN"/>
              </w:rPr>
              <w:t>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4"/>
              </w:rPr>
            </w:pPr>
            <w:r>
              <w:rPr>
                <w:rFonts w:hint="eastAsia" w:hAnsi="宋体"/>
                <w:sz w:val="24"/>
                <w:szCs w:val="24"/>
                <w:lang w:eastAsia="zh-CN"/>
              </w:rPr>
              <w:t>系统管理员对</w:t>
            </w:r>
            <w:r>
              <w:rPr>
                <w:rFonts w:hint="eastAsia"/>
                <w:sz w:val="24"/>
              </w:rPr>
              <w:t>公司基本情况</w:t>
            </w:r>
            <w:r>
              <w:rPr>
                <w:rFonts w:hint="eastAsia"/>
                <w:sz w:val="24"/>
                <w:lang w:eastAsia="zh-CN"/>
              </w:rPr>
              <w:t>，市场变动，供需信息</w:t>
            </w:r>
            <w:r>
              <w:rPr>
                <w:rFonts w:hint="eastAsia"/>
                <w:sz w:val="24"/>
              </w:rPr>
              <w:t>等</w:t>
            </w:r>
            <w:r>
              <w:rPr>
                <w:rFonts w:hint="eastAsia"/>
                <w:sz w:val="24"/>
                <w:lang w:eastAsia="zh-CN"/>
              </w:rPr>
              <w:t>公告信息进行删除操作。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24"/>
              </w:numPr>
              <w:spacing w:line="360" w:lineRule="auto"/>
              <w:jc w:val="both"/>
              <w:rPr>
                <w:rFonts w:hint="eastAsia" w:hAnsi="宋体"/>
                <w:sz w:val="21"/>
                <w:szCs w:val="21"/>
                <w:lang w:val="en-US" w:eastAsia="zh-CN"/>
              </w:rPr>
            </w:pPr>
            <w:r>
              <w:rPr>
                <w:rFonts w:hint="eastAsia" w:hAnsi="宋体"/>
                <w:sz w:val="21"/>
                <w:szCs w:val="21"/>
                <w:lang w:val="en-US" w:eastAsia="zh-CN"/>
              </w:rPr>
              <w:t>系统管理员登陆成功；</w:t>
            </w:r>
          </w:p>
          <w:p>
            <w:pPr>
              <w:numPr>
                <w:ilvl w:val="0"/>
                <w:numId w:val="24"/>
              </w:numPr>
              <w:spacing w:line="360" w:lineRule="auto"/>
              <w:jc w:val="both"/>
              <w:rPr>
                <w:rFonts w:hint="eastAsia" w:hAnsi="宋体"/>
                <w:sz w:val="21"/>
                <w:szCs w:val="21"/>
              </w:rPr>
            </w:pPr>
            <w:r>
              <w:rPr>
                <w:rFonts w:hint="eastAsia" w:hAnsi="宋体"/>
                <w:sz w:val="21"/>
                <w:szCs w:val="21"/>
                <w:lang w:eastAsia="zh-CN"/>
              </w:rPr>
              <w:t>管理员进入公告信息管理页面，对页面信息进行删除操作</w:t>
            </w:r>
            <w:r>
              <w:rPr>
                <w:rFonts w:hint="eastAsia" w:hAnsi="宋体"/>
                <w:sz w:val="21"/>
                <w:szCs w:val="21"/>
              </w:rPr>
              <w:t>；</w:t>
            </w:r>
          </w:p>
          <w:p>
            <w:pPr>
              <w:numPr>
                <w:ilvl w:val="0"/>
                <w:numId w:val="24"/>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查看公告信息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6</w:t>
            </w:r>
            <w:r>
              <w:rPr>
                <w:rFonts w:hint="eastAsia" w:hAnsi="宋体"/>
                <w:sz w:val="21"/>
                <w:szCs w:val="21"/>
              </w:rPr>
              <w:t>-</w:t>
            </w:r>
            <w:r>
              <w:rPr>
                <w:rFonts w:hint="eastAsia" w:hAnsi="宋体"/>
                <w:sz w:val="21"/>
                <w:szCs w:val="21"/>
                <w:lang w:val="en-US" w:eastAsia="zh-CN"/>
              </w:rPr>
              <w:t>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4"/>
              </w:rPr>
            </w:pPr>
            <w:r>
              <w:rPr>
                <w:rFonts w:hint="eastAsia" w:hAnsi="宋体"/>
                <w:sz w:val="24"/>
                <w:szCs w:val="24"/>
                <w:lang w:eastAsia="zh-CN"/>
              </w:rPr>
              <w:t>系统管理员对</w:t>
            </w:r>
            <w:r>
              <w:rPr>
                <w:rFonts w:hint="eastAsia"/>
                <w:sz w:val="24"/>
              </w:rPr>
              <w:t>公司基本情况</w:t>
            </w:r>
            <w:r>
              <w:rPr>
                <w:rFonts w:hint="eastAsia"/>
                <w:sz w:val="24"/>
                <w:lang w:eastAsia="zh-CN"/>
              </w:rPr>
              <w:t>，市场变动，供需信息</w:t>
            </w:r>
            <w:r>
              <w:rPr>
                <w:rFonts w:hint="eastAsia"/>
                <w:sz w:val="24"/>
              </w:rPr>
              <w:t>等</w:t>
            </w:r>
            <w:r>
              <w:rPr>
                <w:rFonts w:hint="eastAsia"/>
                <w:sz w:val="24"/>
                <w:lang w:eastAsia="zh-CN"/>
              </w:rPr>
              <w:t>公告信息进行查看操作。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25"/>
              </w:numPr>
              <w:spacing w:line="360" w:lineRule="auto"/>
              <w:jc w:val="both"/>
              <w:rPr>
                <w:rFonts w:hint="eastAsia" w:hAnsi="宋体"/>
                <w:sz w:val="21"/>
                <w:szCs w:val="21"/>
                <w:lang w:val="en-US" w:eastAsia="zh-CN"/>
              </w:rPr>
            </w:pPr>
            <w:r>
              <w:rPr>
                <w:rFonts w:hint="eastAsia" w:hAnsi="宋体"/>
                <w:sz w:val="21"/>
                <w:szCs w:val="21"/>
                <w:lang w:val="en-US" w:eastAsia="zh-CN"/>
              </w:rPr>
              <w:t>系统管理员登陆成功；</w:t>
            </w:r>
          </w:p>
          <w:p>
            <w:pPr>
              <w:numPr>
                <w:ilvl w:val="0"/>
                <w:numId w:val="25"/>
              </w:numPr>
              <w:spacing w:line="360" w:lineRule="auto"/>
              <w:jc w:val="both"/>
              <w:rPr>
                <w:rFonts w:hint="eastAsia" w:hAnsi="宋体"/>
                <w:sz w:val="21"/>
                <w:szCs w:val="21"/>
              </w:rPr>
            </w:pPr>
            <w:r>
              <w:rPr>
                <w:rFonts w:hint="eastAsia" w:hAnsi="宋体"/>
                <w:sz w:val="21"/>
                <w:szCs w:val="21"/>
                <w:lang w:eastAsia="zh-CN"/>
              </w:rPr>
              <w:t>管理员进入公告信息管理页面，对页面信息进行查看操作</w:t>
            </w:r>
            <w:r>
              <w:rPr>
                <w:rFonts w:hint="eastAsia" w:hAnsi="宋体"/>
                <w:sz w:val="21"/>
                <w:szCs w:val="21"/>
              </w:rPr>
              <w:t>；</w:t>
            </w:r>
          </w:p>
          <w:p>
            <w:pPr>
              <w:numPr>
                <w:ilvl w:val="0"/>
                <w:numId w:val="25"/>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显示公告信息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val="en-US" w:eastAsia="zh-CN"/>
              </w:rPr>
            </w:pPr>
            <w:r>
              <w:rPr>
                <w:rFonts w:hint="eastAsia" w:hAnsi="宋体"/>
                <w:bCs/>
                <w:sz w:val="21"/>
                <w:szCs w:val="21"/>
                <w:lang w:val="en-US" w:eastAsia="zh-CN"/>
              </w:rPr>
              <w:t>GGGL04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bCs/>
                <w:sz w:val="21"/>
                <w:szCs w:val="21"/>
                <w:lang w:eastAsia="zh-CN"/>
              </w:rPr>
            </w:pPr>
            <w:r>
              <w:rPr>
                <w:rFonts w:hint="eastAsia" w:hAnsi="宋体"/>
                <w:bCs/>
                <w:sz w:val="21"/>
                <w:szCs w:val="21"/>
                <w:lang w:eastAsia="zh-CN"/>
              </w:rPr>
              <w:t>修改公告信息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w:t>
            </w:r>
            <w:r>
              <w:rPr>
                <w:rFonts w:hint="eastAsia" w:hAnsi="宋体"/>
                <w:sz w:val="21"/>
                <w:szCs w:val="21"/>
                <w:lang w:val="en-US" w:eastAsia="zh-CN"/>
              </w:rPr>
              <w:t>6</w:t>
            </w:r>
            <w:r>
              <w:rPr>
                <w:rFonts w:hint="eastAsia" w:hAnsi="宋体"/>
                <w:sz w:val="21"/>
                <w:szCs w:val="21"/>
              </w:rPr>
              <w:t>-0</w:t>
            </w:r>
            <w:r>
              <w:rPr>
                <w:rFonts w:hint="eastAsia" w:hAnsi="宋体"/>
                <w:sz w:val="21"/>
                <w:szCs w:val="21"/>
                <w:lang w:val="en-US" w:eastAsia="zh-CN"/>
              </w:rPr>
              <w:t>6</w:t>
            </w:r>
            <w:r>
              <w:rPr>
                <w:rFonts w:hint="eastAsia" w:hAnsi="宋体"/>
                <w:sz w:val="21"/>
                <w:szCs w:val="21"/>
              </w:rPr>
              <w:t>-</w:t>
            </w:r>
            <w:r>
              <w:rPr>
                <w:rFonts w:hint="eastAsia" w:hAnsi="宋体"/>
                <w:sz w:val="21"/>
                <w:szCs w:val="21"/>
                <w:lang w:val="en-US" w:eastAsia="zh-CN"/>
              </w:rPr>
              <w:t>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Theme="minorEastAsia"/>
                <w:sz w:val="21"/>
                <w:szCs w:val="21"/>
                <w:lang w:eastAsia="zh-CN"/>
              </w:rPr>
            </w:pPr>
            <w:r>
              <w:rPr>
                <w:rFonts w:hint="eastAsia" w:hAnsi="宋体"/>
                <w:sz w:val="21"/>
                <w:szCs w:val="21"/>
                <w:lang w:eastAsia="zh-CN"/>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功</w:t>
            </w:r>
            <w:r>
              <w:rPr>
                <w:rFonts w:hAnsi="宋体"/>
                <w:sz w:val="21"/>
                <w:szCs w:val="21"/>
              </w:rPr>
              <w:t xml:space="preserve"> </w:t>
            </w:r>
            <w:r>
              <w:rPr>
                <w:rFonts w:hint="eastAsia" w:hAnsi="宋体"/>
                <w:sz w:val="21"/>
                <w:szCs w:val="21"/>
              </w:rPr>
              <w:t>能</w:t>
            </w:r>
          </w:p>
          <w:p>
            <w:pPr>
              <w:spacing w:line="360" w:lineRule="auto"/>
              <w:jc w:val="both"/>
              <w:rPr>
                <w:rFonts w:hAnsi="宋体"/>
                <w:sz w:val="21"/>
                <w:szCs w:val="21"/>
              </w:rPr>
            </w:pPr>
            <w:r>
              <w:rPr>
                <w:rFonts w:hint="eastAsia" w:hAnsi="宋体"/>
                <w:sz w:val="21"/>
                <w:szCs w:val="21"/>
              </w:rPr>
              <w:t>描</w:t>
            </w:r>
            <w:r>
              <w:rPr>
                <w:rFonts w:hAnsi="宋体"/>
                <w:sz w:val="21"/>
                <w:szCs w:val="21"/>
              </w:rPr>
              <w:t xml:space="preserve"> </w:t>
            </w:r>
            <w:r>
              <w:rPr>
                <w:rFonts w:hint="eastAsia" w:hAnsi="宋体"/>
                <w:sz w:val="21"/>
                <w:szCs w:val="21"/>
              </w:rPr>
              <w:t>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rPr>
                <w:rFonts w:hint="eastAsia"/>
                <w:sz w:val="24"/>
              </w:rPr>
            </w:pPr>
            <w:r>
              <w:rPr>
                <w:rFonts w:hint="eastAsia" w:hAnsi="宋体"/>
                <w:sz w:val="24"/>
                <w:szCs w:val="24"/>
                <w:lang w:eastAsia="zh-CN"/>
              </w:rPr>
              <w:t>系统管理员对</w:t>
            </w:r>
            <w:r>
              <w:rPr>
                <w:rFonts w:hint="eastAsia"/>
                <w:sz w:val="24"/>
              </w:rPr>
              <w:t>公司基本情况</w:t>
            </w:r>
            <w:r>
              <w:rPr>
                <w:rFonts w:hint="eastAsia"/>
                <w:sz w:val="24"/>
                <w:lang w:eastAsia="zh-CN"/>
              </w:rPr>
              <w:t>，市场变动，供需信息</w:t>
            </w:r>
            <w:r>
              <w:rPr>
                <w:rFonts w:hint="eastAsia"/>
                <w:sz w:val="24"/>
              </w:rPr>
              <w:t>等</w:t>
            </w:r>
            <w:r>
              <w:rPr>
                <w:rFonts w:hint="eastAsia"/>
                <w:sz w:val="24"/>
                <w:lang w:eastAsia="zh-CN"/>
              </w:rPr>
              <w:t>公告信息进行修改操作。</w:t>
            </w:r>
          </w:p>
          <w:p>
            <w:pPr>
              <w:spacing w:line="360" w:lineRule="auto"/>
              <w:jc w:val="both"/>
              <w:rPr>
                <w:rFonts w:hint="eastAsia" w:hAnsi="宋体"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left="12"/>
              <w:jc w:val="both"/>
              <w:rPr>
                <w:rFonts w:hint="eastAsia" w:hAnsi="宋体" w:eastAsiaTheme="minorEastAsia"/>
                <w:sz w:val="21"/>
                <w:szCs w:val="21"/>
                <w:lang w:eastAsia="zh-CN"/>
              </w:rPr>
            </w:pPr>
            <w:r>
              <w:rPr>
                <w:rFonts w:hint="eastAsia" w:hAnsi="宋体"/>
                <w:sz w:val="21"/>
                <w:szCs w:val="21"/>
                <w:lang w:eastAsia="zh-CN"/>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vAlign w:val="top"/>
          </w:tcPr>
          <w:p>
            <w:pPr>
              <w:numPr>
                <w:ilvl w:val="0"/>
                <w:numId w:val="23"/>
              </w:numPr>
              <w:spacing w:line="360" w:lineRule="auto"/>
              <w:jc w:val="both"/>
              <w:rPr>
                <w:rFonts w:hint="eastAsia" w:hAnsi="宋体"/>
                <w:sz w:val="21"/>
                <w:szCs w:val="21"/>
                <w:lang w:val="en-US" w:eastAsia="zh-CN"/>
              </w:rPr>
            </w:pPr>
            <w:r>
              <w:rPr>
                <w:rFonts w:hint="eastAsia" w:hAnsi="宋体"/>
                <w:sz w:val="21"/>
                <w:szCs w:val="21"/>
                <w:lang w:val="en-US" w:eastAsia="zh-CN"/>
              </w:rPr>
              <w:t>系统管理员登陆成功；</w:t>
            </w:r>
          </w:p>
          <w:p>
            <w:pPr>
              <w:numPr>
                <w:ilvl w:val="0"/>
                <w:numId w:val="23"/>
              </w:numPr>
              <w:spacing w:line="360" w:lineRule="auto"/>
              <w:jc w:val="both"/>
              <w:rPr>
                <w:rFonts w:hint="eastAsia" w:hAnsi="宋体"/>
                <w:sz w:val="21"/>
                <w:szCs w:val="21"/>
              </w:rPr>
            </w:pPr>
            <w:r>
              <w:rPr>
                <w:rFonts w:hint="eastAsia" w:hAnsi="宋体"/>
                <w:sz w:val="21"/>
                <w:szCs w:val="21"/>
                <w:lang w:eastAsia="zh-CN"/>
              </w:rPr>
              <w:t>管理员进入公告信息管理页面，对页面信息进行修改操作</w:t>
            </w:r>
            <w:r>
              <w:rPr>
                <w:rFonts w:hint="eastAsia" w:hAnsi="宋体"/>
                <w:sz w:val="21"/>
                <w:szCs w:val="21"/>
              </w:rPr>
              <w:t>；</w:t>
            </w:r>
          </w:p>
          <w:p>
            <w:pPr>
              <w:numPr>
                <w:ilvl w:val="0"/>
                <w:numId w:val="23"/>
              </w:numPr>
              <w:spacing w:line="360" w:lineRule="auto"/>
              <w:jc w:val="both"/>
              <w:rPr>
                <w:rFonts w:hint="eastAsia" w:hAnsi="宋体"/>
                <w:sz w:val="21"/>
                <w:szCs w:val="21"/>
              </w:rPr>
            </w:pPr>
            <w:r>
              <w:rPr>
                <w:rFonts w:hint="eastAsia" w:hAnsi="宋体"/>
                <w:sz w:val="21"/>
                <w:szCs w:val="21"/>
              </w:rPr>
              <w:t>系统</w:t>
            </w:r>
            <w:r>
              <w:rPr>
                <w:rFonts w:hint="eastAsia" w:hAnsi="宋体"/>
                <w:sz w:val="21"/>
                <w:szCs w:val="21"/>
                <w:lang w:eastAsia="zh-CN"/>
              </w:rPr>
              <w:t>保存管理员对公告信息的操作</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int="eastAsia" w:hAnsi="宋体" w:eastAsiaTheme="minorEastAsia"/>
                <w:sz w:val="21"/>
                <w:szCs w:val="21"/>
                <w:lang w:eastAsia="zh-CN"/>
              </w:rPr>
            </w:pPr>
            <w:r>
              <w:rPr>
                <w:rFonts w:hint="eastAsia" w:hAnsi="宋体"/>
                <w:sz w:val="21"/>
                <w:szCs w:val="21"/>
                <w:lang w:eastAsia="zh-CN"/>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sz w:val="21"/>
                <w:szCs w:val="21"/>
              </w:rPr>
            </w:pPr>
            <w:r>
              <w:rPr>
                <w:rFonts w:hint="eastAsia" w:hAnsi="宋体"/>
                <w:sz w:val="21"/>
                <w:szCs w:val="21"/>
                <w:lang w:eastAsia="zh-CN"/>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vAlign w:val="top"/>
          </w:tcPr>
          <w:p>
            <w:pPr>
              <w:spacing w:line="360" w:lineRule="auto"/>
              <w:jc w:val="both"/>
              <w:rPr>
                <w:rFonts w:hAnsi="宋体"/>
                <w:color w:val="FF0000"/>
                <w:sz w:val="21"/>
                <w:szCs w:val="21"/>
              </w:rPr>
            </w:pPr>
            <w:r>
              <w:rPr>
                <w:rFonts w:hint="eastAsia" w:hAnsi="宋体"/>
                <w:sz w:val="21"/>
                <w:szCs w:val="21"/>
              </w:rPr>
              <w:t>简洁直观，容易操作</w:t>
            </w:r>
          </w:p>
        </w:tc>
      </w:tr>
    </w:tbl>
    <w:p>
      <w:pPr>
        <w:rPr>
          <w:rFonts w:hint="eastAsia"/>
          <w:lang w:val="en-US" w:eastAsia="zh-CN"/>
        </w:rPr>
      </w:pPr>
    </w:p>
    <w:p>
      <w:r>
        <w:rPr>
          <w:rFonts w:hint="eastAsia"/>
        </w:rPr>
        <w:t xml:space="preserve"> </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GGX</w:t>
            </w:r>
            <w:r>
              <w:rPr>
                <w:rFonts w:hint="eastAsia" w:hAnsi="宋体"/>
                <w:bCs/>
                <w:sz w:val="21"/>
                <w:szCs w:val="21"/>
                <w:lang w:val="en-US" w:eastAsia="zh-CN"/>
              </w:rPr>
              <w:t>S</w:t>
            </w:r>
            <w:r>
              <w:rPr>
                <w:rFonts w:hint="eastAsia" w:hAnsi="宋体"/>
                <w:bCs/>
                <w:sz w:val="21"/>
                <w:szCs w:val="21"/>
              </w:rPr>
              <w:t>0</w:t>
            </w:r>
            <w:r>
              <w:rPr>
                <w:rFonts w:hint="eastAsia" w:hAnsi="宋体"/>
                <w:bCs/>
                <w:sz w:val="21"/>
                <w:szCs w:val="21"/>
                <w:lang w:val="en-US" w:eastAsia="zh-CN"/>
              </w:rPr>
              <w:t>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lang w:eastAsia="zh-CN"/>
              </w:rPr>
              <w:t>公司</w:t>
            </w:r>
            <w:r>
              <w:rPr>
                <w:rFonts w:hint="eastAsia" w:hAnsi="宋体"/>
                <w:bCs/>
                <w:sz w:val="21"/>
                <w:szCs w:val="21"/>
              </w:rPr>
              <w:t>公告信息显示</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lang w:eastAsia="zh-CN"/>
              </w:rPr>
              <w:t>显示</w:t>
            </w:r>
            <w:r>
              <w:rPr>
                <w:rFonts w:hint="eastAsia"/>
              </w:rPr>
              <w:t>公司基本情况：历史沿革，组织结构，主营业务，企业风采（企业荣誉、员工风貌）等,公告牌用于展示平台的最新消息，是客户了解平台一扇窗户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用户选择公告页面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3"/>
              </w:numPr>
              <w:spacing w:line="360" w:lineRule="auto"/>
              <w:jc w:val="both"/>
              <w:rPr>
                <w:rFonts w:hAnsi="宋体"/>
                <w:szCs w:val="21"/>
              </w:rPr>
            </w:pPr>
            <w:bookmarkStart w:id="21" w:name="OLE_LINK2"/>
            <w:r>
              <w:rPr>
                <w:rFonts w:hint="eastAsia" w:hAnsi="宋体"/>
                <w:sz w:val="21"/>
                <w:szCs w:val="21"/>
              </w:rPr>
              <w:t>系统录入用户选择公告信息；</w:t>
            </w:r>
          </w:p>
          <w:p>
            <w:pPr>
              <w:numPr>
                <w:ilvl w:val="0"/>
                <w:numId w:val="3"/>
              </w:numPr>
              <w:spacing w:line="360" w:lineRule="auto"/>
              <w:jc w:val="both"/>
              <w:rPr>
                <w:rFonts w:hAnsi="宋体"/>
                <w:szCs w:val="21"/>
              </w:rPr>
            </w:pPr>
            <w:r>
              <w:rPr>
                <w:rFonts w:hint="eastAsia" w:hAnsi="宋体"/>
                <w:sz w:val="21"/>
                <w:szCs w:val="21"/>
              </w:rPr>
              <w:t>系统显示用户所选择公告页面；</w:t>
            </w:r>
          </w:p>
          <w:p>
            <w:pPr>
              <w:numPr>
                <w:ilvl w:val="0"/>
                <w:numId w:val="3"/>
              </w:numPr>
              <w:spacing w:line="360" w:lineRule="auto"/>
              <w:jc w:val="both"/>
              <w:rPr>
                <w:rFonts w:hAnsi="宋体"/>
                <w:szCs w:val="21"/>
              </w:rPr>
            </w:pPr>
            <w:r>
              <w:rPr>
                <w:rFonts w:hint="eastAsia" w:hAnsi="宋体"/>
                <w:sz w:val="21"/>
                <w:szCs w:val="21"/>
              </w:rPr>
              <w:t>系统记录用户选择信息，处理完成。</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系统根据用户选择的公告模块进行显示具体的公告信息。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Pr>
        <w:ind w:firstLine="420"/>
      </w:pPr>
    </w:p>
    <w:p/>
    <w:p/>
    <w:p>
      <w:pPr>
        <w:pStyle w:val="5"/>
        <w:numPr>
          <w:ilvl w:val="3"/>
          <w:numId w:val="1"/>
        </w:numPr>
        <w:rPr>
          <w:sz w:val="20"/>
          <w:szCs w:val="20"/>
        </w:rPr>
      </w:pPr>
      <w:r>
        <w:rPr>
          <w:rFonts w:hint="eastAsia"/>
          <w:sz w:val="20"/>
          <w:szCs w:val="20"/>
        </w:rPr>
        <w:t>信息交流平台管理模块</w:t>
      </w:r>
    </w:p>
    <w:p>
      <w:r>
        <w:rPr>
          <w:rFonts w:hint="eastAsia"/>
        </w:rPr>
        <w:t xml:space="preserve"> </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XXJL0</w:t>
            </w:r>
            <w:r>
              <w:rPr>
                <w:rFonts w:hint="eastAsia" w:hAnsi="宋体"/>
                <w:bCs/>
                <w:sz w:val="21"/>
                <w:szCs w:val="21"/>
                <w:lang w:val="en-US" w:eastAsia="zh-CN"/>
              </w:rPr>
              <w:t>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hAnsi="宋体" w:eastAsia="宋体"/>
                <w:bCs/>
                <w:szCs w:val="21"/>
                <w:lang w:eastAsia="zh-CN"/>
              </w:rPr>
            </w:pPr>
            <w:r>
              <w:rPr>
                <w:rFonts w:hint="eastAsia" w:hAnsi="宋体"/>
                <w:bCs/>
                <w:szCs w:val="21"/>
                <w:lang w:eastAsia="zh-CN"/>
              </w:rPr>
              <w:t>显示市场公告信息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2016-06-30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int="eastAsia" w:hAnsi="宋体"/>
                <w:sz w:val="24"/>
                <w:szCs w:val="24"/>
                <w:lang w:eastAsia="zh-CN"/>
              </w:rPr>
            </w:pPr>
            <w:r>
              <w:rPr>
                <w:rFonts w:hint="eastAsia" w:hAnsi="宋体"/>
                <w:sz w:val="24"/>
                <w:szCs w:val="24"/>
              </w:rPr>
              <w:t>本功能为用户提供</w:t>
            </w:r>
            <w:r>
              <w:rPr>
                <w:rFonts w:hint="eastAsia" w:hAnsi="宋体"/>
                <w:sz w:val="24"/>
                <w:szCs w:val="24"/>
                <w:lang w:eastAsia="zh-CN"/>
              </w:rPr>
              <w:t>以下信息</w:t>
            </w:r>
          </w:p>
          <w:p>
            <w:pPr>
              <w:spacing w:line="360" w:lineRule="auto"/>
              <w:rPr>
                <w:rFonts w:hint="eastAsia" w:hAnsi="宋体"/>
                <w:sz w:val="24"/>
                <w:szCs w:val="24"/>
              </w:rPr>
            </w:pPr>
            <w:r>
              <w:rPr>
                <w:rFonts w:hint="eastAsia" w:hAnsi="宋体"/>
                <w:sz w:val="24"/>
                <w:szCs w:val="24"/>
              </w:rPr>
              <w:t>供需信息：物流需求，货源信息等</w:t>
            </w:r>
          </w:p>
          <w:p>
            <w:pPr>
              <w:spacing w:line="360" w:lineRule="auto"/>
              <w:rPr>
                <w:rFonts w:hint="eastAsia" w:hAnsi="宋体"/>
                <w:sz w:val="24"/>
                <w:szCs w:val="24"/>
              </w:rPr>
            </w:pPr>
            <w:r>
              <w:rPr>
                <w:rFonts w:hint="eastAsia" w:hAnsi="宋体"/>
                <w:sz w:val="24"/>
                <w:szCs w:val="24"/>
              </w:rPr>
              <w:t>市场变动：油价变化、配件价格、煤炭价格等变化情况</w:t>
            </w:r>
          </w:p>
          <w:p>
            <w:pPr>
              <w:spacing w:line="360" w:lineRule="auto"/>
              <w:rPr>
                <w:rFonts w:hint="eastAsia" w:hAnsi="宋体"/>
                <w:sz w:val="24"/>
                <w:szCs w:val="24"/>
              </w:rPr>
            </w:pPr>
            <w:r>
              <w:rPr>
                <w:rFonts w:hint="eastAsia" w:hAnsi="宋体"/>
                <w:sz w:val="24"/>
                <w:szCs w:val="24"/>
              </w:rPr>
              <w:t>知识天地：法律法规、国家政策，物流知识等</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int="eastAsia" w:hAnsi="宋体" w:eastAsia="宋体"/>
                <w:szCs w:val="21"/>
                <w:lang w:eastAsia="zh-CN"/>
              </w:rPr>
            </w:pPr>
            <w:r>
              <w:rPr>
                <w:rFonts w:hint="eastAsia" w:hAnsi="宋体"/>
                <w:szCs w:val="21"/>
                <w:lang w:eastAsia="zh-CN"/>
              </w:rPr>
              <w:t>用户选择市场公告信息模块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26"/>
              </w:numPr>
              <w:spacing w:line="360" w:lineRule="auto"/>
              <w:jc w:val="both"/>
              <w:rPr>
                <w:rFonts w:hAnsi="宋体"/>
                <w:szCs w:val="21"/>
              </w:rPr>
            </w:pPr>
            <w:r>
              <w:rPr>
                <w:rFonts w:hint="eastAsia" w:hAnsi="宋体"/>
                <w:sz w:val="21"/>
                <w:szCs w:val="21"/>
              </w:rPr>
              <w:t>系统录入用户选择市场</w:t>
            </w:r>
            <w:r>
              <w:rPr>
                <w:rFonts w:hint="eastAsia" w:hAnsi="宋体"/>
                <w:sz w:val="21"/>
                <w:szCs w:val="21"/>
                <w:lang w:eastAsia="zh-CN"/>
              </w:rPr>
              <w:t>公告</w:t>
            </w:r>
            <w:r>
              <w:rPr>
                <w:rFonts w:hint="eastAsia" w:hAnsi="宋体"/>
                <w:sz w:val="21"/>
                <w:szCs w:val="21"/>
              </w:rPr>
              <w:t>模块信息；</w:t>
            </w:r>
          </w:p>
          <w:p>
            <w:pPr>
              <w:numPr>
                <w:ilvl w:val="0"/>
                <w:numId w:val="26"/>
              </w:numPr>
              <w:spacing w:line="360" w:lineRule="auto"/>
              <w:jc w:val="both"/>
              <w:rPr>
                <w:rFonts w:hAnsi="宋体"/>
                <w:szCs w:val="21"/>
              </w:rPr>
            </w:pPr>
            <w:r>
              <w:rPr>
                <w:rFonts w:hint="eastAsia" w:hAnsi="宋体"/>
                <w:sz w:val="21"/>
                <w:szCs w:val="21"/>
              </w:rPr>
              <w:t>系统显示用户所选择市场</w:t>
            </w:r>
            <w:r>
              <w:rPr>
                <w:rFonts w:hint="eastAsia" w:hAnsi="宋体"/>
                <w:sz w:val="21"/>
                <w:szCs w:val="21"/>
                <w:lang w:eastAsia="zh-CN"/>
              </w:rPr>
              <w:t>公告信息</w:t>
            </w:r>
            <w:r>
              <w:rPr>
                <w:rFonts w:hint="eastAsia" w:hAnsi="宋体"/>
                <w:sz w:val="21"/>
                <w:szCs w:val="21"/>
              </w:rPr>
              <w:t>模块页面；</w:t>
            </w:r>
          </w:p>
          <w:p>
            <w:pPr>
              <w:numPr>
                <w:ilvl w:val="0"/>
                <w:numId w:val="26"/>
              </w:numPr>
              <w:spacing w:line="360" w:lineRule="auto"/>
              <w:jc w:val="both"/>
              <w:rPr>
                <w:rFonts w:hAnsi="宋体"/>
                <w:szCs w:val="21"/>
              </w:rPr>
            </w:pPr>
            <w:r>
              <w:rPr>
                <w:rFonts w:hint="eastAsia" w:hAnsi="宋体"/>
                <w:sz w:val="21"/>
                <w:szCs w:val="21"/>
              </w:rPr>
              <w:t>系统记录用户选择信息，处理完成。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用户所选择的具体查看市场</w:t>
            </w:r>
            <w:r>
              <w:rPr>
                <w:rFonts w:hint="eastAsia" w:hAnsi="宋体"/>
                <w:sz w:val="21"/>
                <w:szCs w:val="21"/>
                <w:lang w:eastAsia="zh-CN"/>
              </w:rPr>
              <w:t>公告</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系统根据用户选择的市场</w:t>
            </w:r>
            <w:r>
              <w:rPr>
                <w:rFonts w:hint="eastAsia" w:hAnsi="宋体"/>
                <w:sz w:val="21"/>
                <w:szCs w:val="21"/>
                <w:lang w:eastAsia="zh-CN"/>
              </w:rPr>
              <w:t>公告</w:t>
            </w:r>
            <w:bookmarkStart w:id="30" w:name="_GoBack"/>
            <w:bookmarkEnd w:id="30"/>
            <w:r>
              <w:rPr>
                <w:rFonts w:hint="eastAsia" w:hAnsi="宋体"/>
                <w:sz w:val="21"/>
                <w:szCs w:val="21"/>
              </w:rPr>
              <w:t>模块进行显示具体的市场信息。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Pr>
        <w:pStyle w:val="5"/>
        <w:numPr>
          <w:ilvl w:val="3"/>
          <w:numId w:val="1"/>
        </w:numPr>
        <w:rPr>
          <w:sz w:val="20"/>
          <w:szCs w:val="20"/>
        </w:rPr>
      </w:pPr>
      <w:r>
        <w:rPr>
          <w:rFonts w:hint="eastAsia"/>
          <w:sz w:val="20"/>
          <w:szCs w:val="20"/>
        </w:rPr>
        <w:t>销售、运输业务广告信息管理模块</w:t>
      </w:r>
    </w:p>
    <w:p>
      <w:pPr>
        <w:pStyle w:val="4"/>
        <w:numPr>
          <w:ilvl w:val="2"/>
          <w:numId w:val="1"/>
        </w:numPr>
        <w:rPr>
          <w:sz w:val="21"/>
          <w:szCs w:val="21"/>
        </w:rPr>
      </w:pPr>
      <w:bookmarkStart w:id="22" w:name="_Toc455066070"/>
      <w:r>
        <w:rPr>
          <w:rFonts w:hint="eastAsia"/>
          <w:sz w:val="21"/>
          <w:szCs w:val="21"/>
        </w:rPr>
        <w:t>数据统计分析子系统</w:t>
      </w:r>
      <w:bookmarkEnd w:id="22"/>
    </w:p>
    <w:p>
      <w:pPr>
        <w:pStyle w:val="5"/>
        <w:numPr>
          <w:ilvl w:val="3"/>
          <w:numId w:val="1"/>
        </w:numPr>
        <w:rPr>
          <w:sz w:val="22"/>
        </w:rPr>
      </w:pPr>
      <w:r>
        <w:rPr>
          <w:rFonts w:hint="eastAsia"/>
          <w:sz w:val="22"/>
        </w:rPr>
        <w:t>周期性报表</w:t>
      </w:r>
    </w:p>
    <w:p/>
    <w:p>
      <w:pPr>
        <w:pStyle w:val="6"/>
        <w:numPr>
          <w:ilvl w:val="4"/>
          <w:numId w:val="1"/>
        </w:numPr>
        <w:rPr>
          <w:sz w:val="21"/>
        </w:rPr>
      </w:pPr>
      <w:r>
        <w:rPr>
          <w:rFonts w:hint="eastAsia"/>
          <w:sz w:val="21"/>
        </w:rPr>
        <w:t>主营业务报表：</w:t>
      </w:r>
    </w:p>
    <w:p>
      <w:r>
        <w:rPr>
          <w:rFonts w:hint="eastAsia"/>
        </w:rPr>
        <w:t>公司主营报表用例图：</w:t>
      </w:r>
    </w:p>
    <w:p>
      <w:r>
        <w:drawing>
          <wp:inline distT="0" distB="0" distL="0" distR="0">
            <wp:extent cx="3980815" cy="2132965"/>
            <wp:effectExtent l="0" t="0" r="63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cstate="print"/>
                    <a:stretch>
                      <a:fillRect/>
                    </a:stretch>
                  </pic:blipFill>
                  <pic:spPr>
                    <a:xfrm>
                      <a:off x="0" y="0"/>
                      <a:ext cx="3980952" cy="2133333"/>
                    </a:xfrm>
                    <a:prstGeom prst="rect">
                      <a:avLst/>
                    </a:prstGeom>
                  </pic:spPr>
                </pic:pic>
              </a:graphicData>
            </a:graphic>
          </wp:inline>
        </w:drawing>
      </w:r>
    </w:p>
    <w:p>
      <w:r>
        <w:rPr>
          <w:rFonts w:hint="eastAsia"/>
        </w:rPr>
        <w:t>统计与分析报表信息</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2032"/>
        <w:gridCol w:w="12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Cs w:val="21"/>
              </w:rPr>
              <w:t>ZY</w:t>
            </w:r>
            <w:r>
              <w:rPr>
                <w:rFonts w:hAnsi="宋体"/>
                <w:bCs/>
                <w:szCs w:val="21"/>
              </w:rPr>
              <w:t>BB</w:t>
            </w:r>
            <w:r>
              <w:rPr>
                <w:rFonts w:hint="eastAsia" w:hAnsi="宋体"/>
                <w:bCs/>
                <w:szCs w:val="21"/>
              </w:rPr>
              <w:t>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功能名称</w:t>
            </w:r>
          </w:p>
        </w:tc>
        <w:tc>
          <w:tcPr>
            <w:tcW w:w="2032" w:type="dxa"/>
            <w:tcBorders>
              <w:top w:val="single" w:color="auto" w:sz="4" w:space="0"/>
              <w:left w:val="single" w:color="auto" w:sz="4" w:space="0"/>
              <w:bottom w:val="single" w:color="auto" w:sz="4" w:space="0"/>
              <w:right w:val="single" w:color="auto" w:sz="4" w:space="0"/>
            </w:tcBorders>
            <w:vAlign w:val="center"/>
          </w:tcPr>
          <w:p>
            <w:pPr>
              <w:pStyle w:val="5"/>
              <w:spacing w:line="360" w:lineRule="auto"/>
              <w:rPr>
                <w:sz w:val="20"/>
              </w:rPr>
            </w:pPr>
            <w:r>
              <w:rPr>
                <w:rFonts w:hint="eastAsia"/>
                <w:sz w:val="20"/>
              </w:rPr>
              <w:t>统计与分析报表信息</w:t>
            </w:r>
          </w:p>
        </w:tc>
        <w:tc>
          <w:tcPr>
            <w:tcW w:w="120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sz w:val="24"/>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陈名立</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Cs w:val="21"/>
              </w:rPr>
              <w:t>调查时间</w:t>
            </w:r>
          </w:p>
        </w:tc>
        <w:tc>
          <w:tcPr>
            <w:tcW w:w="203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2016-6-30</w:t>
            </w:r>
          </w:p>
        </w:tc>
        <w:tc>
          <w:tcPr>
            <w:tcW w:w="120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ascii="仿宋_GB2312"/>
              </w:rPr>
            </w:pPr>
            <w:r>
              <w:rPr>
                <w:rFonts w:hint="eastAsia" w:ascii="仿宋_GB2312"/>
              </w:rPr>
              <w:t>统计/分析公司主营业务的报表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Cs w:val="21"/>
              </w:rPr>
              <w:t>公司主营业务报表数据信息以及报表相关人员的查看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27"/>
              </w:numPr>
              <w:spacing w:line="360" w:lineRule="auto"/>
              <w:ind w:firstLineChars="0"/>
              <w:jc w:val="both"/>
              <w:rPr>
                <w:rFonts w:hAnsi="宋体"/>
                <w:szCs w:val="21"/>
              </w:rPr>
            </w:pPr>
            <w:r>
              <w:rPr>
                <w:rFonts w:hint="eastAsia" w:hAnsi="宋体"/>
                <w:szCs w:val="21"/>
              </w:rPr>
              <w:t>报表相关人员选择“周期性报表”，选择“统计与分析报表信息”，选择相应的公司业务报表类型，起始时间</w:t>
            </w:r>
          </w:p>
          <w:p>
            <w:pPr>
              <w:pStyle w:val="32"/>
              <w:numPr>
                <w:ilvl w:val="0"/>
                <w:numId w:val="27"/>
              </w:numPr>
              <w:spacing w:line="360" w:lineRule="auto"/>
              <w:ind w:firstLineChars="0"/>
              <w:jc w:val="both"/>
              <w:rPr>
                <w:rFonts w:hAnsi="宋体"/>
                <w:szCs w:val="21"/>
              </w:rPr>
            </w:pPr>
            <w:r>
              <w:rPr>
                <w:rFonts w:hint="eastAsia" w:hAnsi="宋体"/>
                <w:szCs w:val="21"/>
              </w:rPr>
              <w:t>系统获取对应的报表数据，自动生成报表并呈现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对应业务报表的统计与分析信息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只有当报表相关人员选择该功能时，才产生相关的统计与分析信息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Cs w:val="21"/>
              </w:rPr>
              <w:t>简洁直观，容易操作</w:t>
            </w:r>
          </w:p>
        </w:tc>
      </w:tr>
    </w:tbl>
    <w:p/>
    <w:p>
      <w:pPr>
        <w:pStyle w:val="6"/>
        <w:numPr>
          <w:ilvl w:val="4"/>
          <w:numId w:val="1"/>
        </w:numPr>
        <w:rPr>
          <w:sz w:val="21"/>
        </w:rPr>
      </w:pPr>
      <w:r>
        <w:rPr>
          <w:rFonts w:hint="eastAsia"/>
          <w:sz w:val="21"/>
        </w:rPr>
        <w:t>单车报表</w:t>
      </w:r>
    </w:p>
    <w:p/>
    <w:p>
      <w:r>
        <w:rPr>
          <w:rFonts w:hint="eastAsia"/>
        </w:rPr>
        <w:t>单车报表用例图</w:t>
      </w:r>
    </w:p>
    <w:p>
      <w:r>
        <w:drawing>
          <wp:inline distT="0" distB="0" distL="0" distR="0">
            <wp:extent cx="4257675" cy="3124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257675" cy="3124200"/>
                    </a:xfrm>
                    <a:prstGeom prst="rect">
                      <a:avLst/>
                    </a:prstGeom>
                    <a:noFill/>
                    <a:ln>
                      <a:noFill/>
                    </a:ln>
                  </pic:spPr>
                </pic:pic>
              </a:graphicData>
            </a:graphic>
          </wp:inline>
        </w:drawing>
      </w:r>
    </w:p>
    <w:p>
      <w:r>
        <w:rPr>
          <w:rFonts w:hint="eastAsia"/>
        </w:rPr>
        <w:t>查看公司业务统计信息</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2032"/>
        <w:gridCol w:w="12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Cs w:val="21"/>
              </w:rPr>
              <w:t>DCBB</w:t>
            </w:r>
            <w:r>
              <w:rPr>
                <w:rFonts w:hAnsi="宋体"/>
                <w:bCs/>
                <w:szCs w:val="21"/>
              </w:rPr>
              <w:t>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功能名称</w:t>
            </w:r>
          </w:p>
        </w:tc>
        <w:tc>
          <w:tcPr>
            <w:tcW w:w="2032" w:type="dxa"/>
            <w:tcBorders>
              <w:top w:val="single" w:color="auto" w:sz="4" w:space="0"/>
              <w:left w:val="single" w:color="auto" w:sz="4" w:space="0"/>
              <w:bottom w:val="single" w:color="auto" w:sz="4" w:space="0"/>
              <w:right w:val="single" w:color="auto" w:sz="4" w:space="0"/>
            </w:tcBorders>
            <w:vAlign w:val="center"/>
          </w:tcPr>
          <w:p>
            <w:pPr>
              <w:pStyle w:val="5"/>
              <w:spacing w:line="360" w:lineRule="auto"/>
              <w:rPr>
                <w:sz w:val="20"/>
              </w:rPr>
            </w:pPr>
            <w:r>
              <w:rPr>
                <w:rFonts w:hint="eastAsia"/>
                <w:sz w:val="20"/>
              </w:rPr>
              <w:t>查看公司业务统计信息</w:t>
            </w:r>
          </w:p>
        </w:tc>
        <w:tc>
          <w:tcPr>
            <w:tcW w:w="120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sz w:val="24"/>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陈名立</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Cs w:val="21"/>
              </w:rPr>
              <w:t>调查时间</w:t>
            </w:r>
          </w:p>
        </w:tc>
        <w:tc>
          <w:tcPr>
            <w:tcW w:w="203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2016-6-30</w:t>
            </w:r>
          </w:p>
        </w:tc>
        <w:tc>
          <w:tcPr>
            <w:tcW w:w="120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ascii="仿宋_GB2312"/>
              </w:rPr>
            </w:pPr>
            <w:r>
              <w:rPr>
                <w:rFonts w:hint="eastAsia" w:ascii="仿宋_GB2312"/>
              </w:rPr>
              <w:t>查看本单位及本单位外包业务统计信息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Cs w:val="21"/>
              </w:rPr>
              <w:t>分公司领导或公司领导的查看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28"/>
              </w:numPr>
              <w:spacing w:line="360" w:lineRule="auto"/>
              <w:ind w:firstLineChars="0"/>
              <w:jc w:val="both"/>
              <w:rPr>
                <w:rFonts w:hAnsi="宋体"/>
                <w:szCs w:val="21"/>
              </w:rPr>
            </w:pPr>
            <w:r>
              <w:rPr>
                <w:rFonts w:hint="eastAsia" w:hAnsi="宋体"/>
                <w:szCs w:val="21"/>
              </w:rPr>
              <w:t>分公司领导或公司领导选择“周期性报表”，选择“查看公司业务统计信息”</w:t>
            </w:r>
          </w:p>
          <w:p>
            <w:pPr>
              <w:pStyle w:val="32"/>
              <w:numPr>
                <w:ilvl w:val="0"/>
                <w:numId w:val="28"/>
              </w:numPr>
              <w:spacing w:line="360" w:lineRule="auto"/>
              <w:ind w:firstLineChars="0"/>
              <w:jc w:val="both"/>
              <w:rPr>
                <w:rFonts w:hAnsi="宋体"/>
                <w:szCs w:val="21"/>
              </w:rPr>
            </w:pPr>
            <w:r>
              <w:rPr>
                <w:rFonts w:hint="eastAsia" w:hAnsi="宋体"/>
                <w:szCs w:val="21"/>
              </w:rPr>
              <w:t>系统获取对应的业务数据信息，并进行相应的统计，然后进行呈现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业务统计信息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各分公司领导只能查看本单位及本单位外包业务统计信息，公司领导查看所有单车（自有车，外租车）报表信息。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Cs w:val="21"/>
              </w:rPr>
              <w:t>简洁直观，容易操作</w:t>
            </w:r>
          </w:p>
        </w:tc>
      </w:tr>
    </w:tbl>
    <w:p/>
    <w:p/>
    <w:p>
      <w:r>
        <w:rPr>
          <w:rFonts w:hint="eastAsia"/>
        </w:rPr>
        <w:t>查询单车信息</w:t>
      </w:r>
    </w:p>
    <w:tbl>
      <w:tblPr>
        <w:tblStyle w:val="2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2032"/>
        <w:gridCol w:w="12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Cs w:val="21"/>
              </w:rPr>
              <w:t>DCBB</w:t>
            </w:r>
            <w:r>
              <w:rPr>
                <w:rFonts w:hAnsi="宋体"/>
                <w:bCs/>
                <w:szCs w:val="21"/>
              </w:rPr>
              <w:t>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功能名称</w:t>
            </w:r>
          </w:p>
        </w:tc>
        <w:tc>
          <w:tcPr>
            <w:tcW w:w="2032" w:type="dxa"/>
            <w:tcBorders>
              <w:top w:val="single" w:color="auto" w:sz="4" w:space="0"/>
              <w:left w:val="single" w:color="auto" w:sz="4" w:space="0"/>
              <w:bottom w:val="single" w:color="auto" w:sz="4" w:space="0"/>
              <w:right w:val="single" w:color="auto" w:sz="4" w:space="0"/>
            </w:tcBorders>
            <w:vAlign w:val="center"/>
          </w:tcPr>
          <w:p>
            <w:pPr>
              <w:pStyle w:val="5"/>
              <w:spacing w:line="360" w:lineRule="auto"/>
              <w:rPr>
                <w:sz w:val="20"/>
              </w:rPr>
            </w:pPr>
            <w:r>
              <w:rPr>
                <w:rFonts w:hint="eastAsia"/>
                <w:sz w:val="20"/>
              </w:rPr>
              <w:t>查看单车报表</w:t>
            </w:r>
          </w:p>
        </w:tc>
        <w:tc>
          <w:tcPr>
            <w:tcW w:w="120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sz w:val="24"/>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陈名立</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Cs w:val="21"/>
              </w:rPr>
              <w:t>调查时间</w:t>
            </w:r>
          </w:p>
        </w:tc>
        <w:tc>
          <w:tcPr>
            <w:tcW w:w="203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2016-6-30</w:t>
            </w:r>
          </w:p>
        </w:tc>
        <w:tc>
          <w:tcPr>
            <w:tcW w:w="120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r>
              <w:rPr>
                <w:rFonts w:hint="eastAsia" w:ascii="宋体" w:hAnsi="宋体"/>
                <w:sz w:val="24"/>
                <w:szCs w:val="24"/>
              </w:rPr>
              <w:t>查看所有单车（自有车，外租车）报表信息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Cs w:val="21"/>
              </w:rPr>
              <w:t>公司领导的查看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pStyle w:val="32"/>
              <w:numPr>
                <w:ilvl w:val="0"/>
                <w:numId w:val="29"/>
              </w:numPr>
              <w:spacing w:line="360" w:lineRule="auto"/>
              <w:ind w:firstLineChars="0"/>
              <w:jc w:val="both"/>
              <w:rPr>
                <w:rFonts w:hAnsi="宋体"/>
                <w:szCs w:val="21"/>
              </w:rPr>
            </w:pPr>
            <w:r>
              <w:rPr>
                <w:rFonts w:hint="eastAsia" w:hAnsi="宋体"/>
                <w:szCs w:val="21"/>
              </w:rPr>
              <w:t>公司领导选择“周期性报表”，选择“查询单车信息”</w:t>
            </w:r>
          </w:p>
          <w:p>
            <w:pPr>
              <w:pStyle w:val="32"/>
              <w:numPr>
                <w:ilvl w:val="0"/>
                <w:numId w:val="29"/>
              </w:numPr>
              <w:spacing w:line="360" w:lineRule="auto"/>
              <w:ind w:firstLineChars="0"/>
              <w:jc w:val="both"/>
              <w:rPr>
                <w:rFonts w:hAnsi="宋体"/>
                <w:szCs w:val="21"/>
              </w:rPr>
            </w:pPr>
            <w:r>
              <w:rPr>
                <w:rFonts w:hint="eastAsia" w:hAnsi="宋体"/>
                <w:szCs w:val="21"/>
              </w:rPr>
              <w:t>系统获取对应的单车信息，并加以呈现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查询所对应的单车信息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只有公司领导才能此操作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Cs w:val="21"/>
              </w:rPr>
              <w:t>简洁直观，容易操作</w:t>
            </w:r>
          </w:p>
        </w:tc>
      </w:tr>
    </w:tbl>
    <w:p/>
    <w:p>
      <w:pPr>
        <w:pStyle w:val="3"/>
        <w:numPr>
          <w:ilvl w:val="1"/>
          <w:numId w:val="1"/>
        </w:numPr>
        <w:rPr>
          <w:sz w:val="24"/>
          <w:szCs w:val="24"/>
        </w:rPr>
      </w:pPr>
      <w:bookmarkStart w:id="23" w:name="_Toc455066071"/>
      <w:r>
        <w:rPr>
          <w:rFonts w:hint="eastAsia"/>
          <w:sz w:val="24"/>
          <w:szCs w:val="24"/>
        </w:rPr>
        <w:t>非功能性需求</w:t>
      </w:r>
      <w:bookmarkEnd w:id="23"/>
    </w:p>
    <w:p>
      <w:pPr>
        <w:pStyle w:val="3"/>
        <w:numPr>
          <w:ilvl w:val="1"/>
          <w:numId w:val="1"/>
        </w:numPr>
        <w:rPr>
          <w:sz w:val="24"/>
          <w:szCs w:val="24"/>
        </w:rPr>
      </w:pPr>
      <w:bookmarkStart w:id="24" w:name="_Toc455066072"/>
      <w:r>
        <w:rPr>
          <w:rFonts w:hint="eastAsia"/>
          <w:sz w:val="24"/>
          <w:szCs w:val="24"/>
        </w:rPr>
        <w:t>设计约束</w:t>
      </w:r>
      <w:bookmarkEnd w:id="24"/>
    </w:p>
    <w:p>
      <w:pPr>
        <w:pStyle w:val="3"/>
        <w:numPr>
          <w:ilvl w:val="1"/>
          <w:numId w:val="1"/>
        </w:numPr>
        <w:rPr>
          <w:sz w:val="24"/>
          <w:szCs w:val="24"/>
        </w:rPr>
      </w:pPr>
      <w:bookmarkStart w:id="25" w:name="_Toc455066073"/>
      <w:r>
        <w:rPr>
          <w:rFonts w:hint="eastAsia"/>
          <w:sz w:val="24"/>
          <w:szCs w:val="24"/>
        </w:rPr>
        <w:t>联机用户文档和帮助系统需求</w:t>
      </w:r>
      <w:bookmarkEnd w:id="25"/>
    </w:p>
    <w:p>
      <w:pPr>
        <w:pStyle w:val="3"/>
        <w:numPr>
          <w:ilvl w:val="1"/>
          <w:numId w:val="1"/>
        </w:numPr>
        <w:rPr>
          <w:sz w:val="24"/>
          <w:szCs w:val="24"/>
        </w:rPr>
      </w:pPr>
      <w:bookmarkStart w:id="26" w:name="_Toc455066074"/>
      <w:r>
        <w:rPr>
          <w:rFonts w:hint="eastAsia"/>
          <w:sz w:val="24"/>
          <w:szCs w:val="24"/>
        </w:rPr>
        <w:t>购买的构件</w:t>
      </w:r>
      <w:bookmarkEnd w:id="26"/>
    </w:p>
    <w:p>
      <w:pPr>
        <w:pStyle w:val="3"/>
        <w:numPr>
          <w:ilvl w:val="1"/>
          <w:numId w:val="1"/>
        </w:numPr>
        <w:rPr>
          <w:sz w:val="24"/>
          <w:szCs w:val="24"/>
        </w:rPr>
      </w:pPr>
      <w:bookmarkStart w:id="27" w:name="_Toc455066075"/>
      <w:r>
        <w:rPr>
          <w:rFonts w:hint="eastAsia"/>
          <w:sz w:val="24"/>
          <w:szCs w:val="24"/>
        </w:rPr>
        <w:t>接口</w:t>
      </w:r>
      <w:bookmarkEnd w:id="27"/>
    </w:p>
    <w:p>
      <w:pPr>
        <w:pStyle w:val="2"/>
        <w:numPr>
          <w:ilvl w:val="0"/>
          <w:numId w:val="1"/>
        </w:numPr>
        <w:rPr>
          <w:sz w:val="28"/>
          <w:szCs w:val="28"/>
        </w:rPr>
      </w:pPr>
      <w:bookmarkStart w:id="28" w:name="_Toc455066076"/>
      <w:r>
        <w:rPr>
          <w:rFonts w:hint="eastAsia"/>
          <w:sz w:val="28"/>
          <w:szCs w:val="28"/>
        </w:rPr>
        <w:t>性能</w:t>
      </w:r>
      <w:bookmarkEnd w:id="28"/>
    </w:p>
    <w:p>
      <w:pPr>
        <w:pStyle w:val="2"/>
        <w:numPr>
          <w:ilvl w:val="0"/>
          <w:numId w:val="1"/>
        </w:numPr>
        <w:rPr>
          <w:sz w:val="28"/>
          <w:szCs w:val="28"/>
        </w:rPr>
      </w:pPr>
      <w:bookmarkStart w:id="29" w:name="_Toc455066077"/>
      <w:r>
        <w:rPr>
          <w:rFonts w:hint="eastAsia"/>
          <w:sz w:val="28"/>
          <w:szCs w:val="28"/>
        </w:rPr>
        <w:t>接口</w:t>
      </w:r>
      <w:bookmarkEnd w:id="29"/>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Lucida Sans Unicode">
    <w:panose1 w:val="020B0602030504020204"/>
    <w:charset w:val="00"/>
    <w:family w:val="swiss"/>
    <w:pitch w:val="default"/>
    <w:sig w:usb0="80001AFF" w:usb1="0000396B" w:usb2="00000000" w:usb3="00000000" w:csb0="200000BF" w:csb1="D7F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singleLevel"/>
    <w:tmpl w:val="0000000E"/>
    <w:lvl w:ilvl="0" w:tentative="0">
      <w:start w:val="1"/>
      <w:numFmt w:val="decimal"/>
      <w:suff w:val="nothing"/>
      <w:lvlText w:val="%1."/>
      <w:lvlJc w:val="left"/>
    </w:lvl>
  </w:abstractNum>
  <w:abstractNum w:abstractNumId="1">
    <w:nsid w:val="00000025"/>
    <w:multiLevelType w:val="multilevel"/>
    <w:tmpl w:val="000000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54275E"/>
    <w:multiLevelType w:val="multilevel"/>
    <w:tmpl w:val="0854275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0BCB1859"/>
    <w:multiLevelType w:val="multilevel"/>
    <w:tmpl w:val="0BCB185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12E224DA"/>
    <w:multiLevelType w:val="multilevel"/>
    <w:tmpl w:val="12E224D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15895041"/>
    <w:multiLevelType w:val="multilevel"/>
    <w:tmpl w:val="1589504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4E238A7"/>
    <w:multiLevelType w:val="multilevel"/>
    <w:tmpl w:val="24E238A7"/>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25782241"/>
    <w:multiLevelType w:val="multilevel"/>
    <w:tmpl w:val="2578224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28C844A8"/>
    <w:multiLevelType w:val="multilevel"/>
    <w:tmpl w:val="28C844A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37016039"/>
    <w:multiLevelType w:val="multilevel"/>
    <w:tmpl w:val="370160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96A3298"/>
    <w:multiLevelType w:val="multilevel"/>
    <w:tmpl w:val="496A329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1">
    <w:nsid w:val="4A364AC1"/>
    <w:multiLevelType w:val="multilevel"/>
    <w:tmpl w:val="4A364AC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4B5B3528"/>
    <w:multiLevelType w:val="multilevel"/>
    <w:tmpl w:val="4B5B352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3">
    <w:nsid w:val="4B6F3078"/>
    <w:multiLevelType w:val="multilevel"/>
    <w:tmpl w:val="4B6F307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281613E"/>
    <w:multiLevelType w:val="multilevel"/>
    <w:tmpl w:val="5281613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53842FB5"/>
    <w:multiLevelType w:val="multilevel"/>
    <w:tmpl w:val="53842FB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7748D1D"/>
    <w:multiLevelType w:val="singleLevel"/>
    <w:tmpl w:val="57748D1D"/>
    <w:lvl w:ilvl="0" w:tentative="0">
      <w:start w:val="1"/>
      <w:numFmt w:val="decimal"/>
      <w:suff w:val="nothing"/>
      <w:lvlText w:val="%1、"/>
      <w:lvlJc w:val="left"/>
    </w:lvl>
  </w:abstractNum>
  <w:abstractNum w:abstractNumId="17">
    <w:nsid w:val="577B2862"/>
    <w:multiLevelType w:val="singleLevel"/>
    <w:tmpl w:val="577B2862"/>
    <w:lvl w:ilvl="0" w:tentative="0">
      <w:start w:val="1"/>
      <w:numFmt w:val="decimal"/>
      <w:suff w:val="nothing"/>
      <w:lvlText w:val="%1、"/>
      <w:lvlJc w:val="left"/>
    </w:lvl>
  </w:abstractNum>
  <w:abstractNum w:abstractNumId="18">
    <w:nsid w:val="577B2F5B"/>
    <w:multiLevelType w:val="singleLevel"/>
    <w:tmpl w:val="577B2F5B"/>
    <w:lvl w:ilvl="0" w:tentative="0">
      <w:start w:val="1"/>
      <w:numFmt w:val="decimal"/>
      <w:suff w:val="nothing"/>
      <w:lvlText w:val="%1、"/>
      <w:lvlJc w:val="left"/>
    </w:lvl>
  </w:abstractNum>
  <w:abstractNum w:abstractNumId="19">
    <w:nsid w:val="577B2F75"/>
    <w:multiLevelType w:val="singleLevel"/>
    <w:tmpl w:val="577B2F75"/>
    <w:lvl w:ilvl="0" w:tentative="0">
      <w:start w:val="1"/>
      <w:numFmt w:val="decimal"/>
      <w:suff w:val="nothing"/>
      <w:lvlText w:val="%1、"/>
      <w:lvlJc w:val="left"/>
    </w:lvl>
  </w:abstractNum>
  <w:abstractNum w:abstractNumId="20">
    <w:nsid w:val="5A901EDE"/>
    <w:multiLevelType w:val="multilevel"/>
    <w:tmpl w:val="5A901ED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5CE761A0"/>
    <w:multiLevelType w:val="multilevel"/>
    <w:tmpl w:val="5CE761A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2">
    <w:nsid w:val="5EAB0B5F"/>
    <w:multiLevelType w:val="multilevel"/>
    <w:tmpl w:val="5EAB0B5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3">
    <w:nsid w:val="6D6F077F"/>
    <w:multiLevelType w:val="multilevel"/>
    <w:tmpl w:val="6D6F077F"/>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4">
    <w:nsid w:val="737651D6"/>
    <w:multiLevelType w:val="multilevel"/>
    <w:tmpl w:val="737651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7956848"/>
    <w:multiLevelType w:val="multilevel"/>
    <w:tmpl w:val="7795684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6">
    <w:nsid w:val="78FD6554"/>
    <w:multiLevelType w:val="multilevel"/>
    <w:tmpl w:val="78FD65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BD14F6B"/>
    <w:multiLevelType w:val="multilevel"/>
    <w:tmpl w:val="7BD14F6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8">
    <w:nsid w:val="7DCB2A6D"/>
    <w:multiLevelType w:val="multilevel"/>
    <w:tmpl w:val="7DCB2A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3"/>
  </w:num>
  <w:num w:numId="2">
    <w:abstractNumId w:val="0"/>
  </w:num>
  <w:num w:numId="3">
    <w:abstractNumId w:val="1"/>
  </w:num>
  <w:num w:numId="4">
    <w:abstractNumId w:val="22"/>
  </w:num>
  <w:num w:numId="5">
    <w:abstractNumId w:val="12"/>
  </w:num>
  <w:num w:numId="6">
    <w:abstractNumId w:val="10"/>
  </w:num>
  <w:num w:numId="7">
    <w:abstractNumId w:val="7"/>
  </w:num>
  <w:num w:numId="8">
    <w:abstractNumId w:val="25"/>
  </w:num>
  <w:num w:numId="9">
    <w:abstractNumId w:val="2"/>
  </w:num>
  <w:num w:numId="10">
    <w:abstractNumId w:val="8"/>
  </w:num>
  <w:num w:numId="11">
    <w:abstractNumId w:val="4"/>
  </w:num>
  <w:num w:numId="12">
    <w:abstractNumId w:val="14"/>
  </w:num>
  <w:num w:numId="13">
    <w:abstractNumId w:val="21"/>
  </w:num>
  <w:num w:numId="14">
    <w:abstractNumId w:val="24"/>
  </w:num>
  <w:num w:numId="15">
    <w:abstractNumId w:val="27"/>
  </w:num>
  <w:num w:numId="16">
    <w:abstractNumId w:val="28"/>
  </w:num>
  <w:num w:numId="17">
    <w:abstractNumId w:val="3"/>
  </w:num>
  <w:num w:numId="18">
    <w:abstractNumId w:val="6"/>
  </w:num>
  <w:num w:numId="19">
    <w:abstractNumId w:val="9"/>
  </w:num>
  <w:num w:numId="20">
    <w:abstractNumId w:val="26"/>
  </w:num>
  <w:num w:numId="21">
    <w:abstractNumId w:val="13"/>
  </w:num>
  <w:num w:numId="22">
    <w:abstractNumId w:val="15"/>
  </w:num>
  <w:num w:numId="23">
    <w:abstractNumId w:val="17"/>
  </w:num>
  <w:num w:numId="24">
    <w:abstractNumId w:val="18"/>
  </w:num>
  <w:num w:numId="25">
    <w:abstractNumId w:val="19"/>
  </w:num>
  <w:num w:numId="26">
    <w:abstractNumId w:val="16"/>
  </w:num>
  <w:num w:numId="27">
    <w:abstractNumId w:val="5"/>
  </w:num>
  <w:num w:numId="28">
    <w:abstractNumId w:val="1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7ADF"/>
    <w:rsid w:val="00013CD6"/>
    <w:rsid w:val="00071FF5"/>
    <w:rsid w:val="001C5B49"/>
    <w:rsid w:val="002448D2"/>
    <w:rsid w:val="002679A2"/>
    <w:rsid w:val="002B21FA"/>
    <w:rsid w:val="002D0021"/>
    <w:rsid w:val="002D7D79"/>
    <w:rsid w:val="00301847"/>
    <w:rsid w:val="00313105"/>
    <w:rsid w:val="003528E2"/>
    <w:rsid w:val="004507FE"/>
    <w:rsid w:val="004624B1"/>
    <w:rsid w:val="004D6FF1"/>
    <w:rsid w:val="00545A97"/>
    <w:rsid w:val="0057510D"/>
    <w:rsid w:val="005816DA"/>
    <w:rsid w:val="005B05FD"/>
    <w:rsid w:val="005D686E"/>
    <w:rsid w:val="00614938"/>
    <w:rsid w:val="00637ADF"/>
    <w:rsid w:val="006D4878"/>
    <w:rsid w:val="006F1A9B"/>
    <w:rsid w:val="0073743D"/>
    <w:rsid w:val="007A0D7C"/>
    <w:rsid w:val="007D401C"/>
    <w:rsid w:val="00802ABB"/>
    <w:rsid w:val="00806DA1"/>
    <w:rsid w:val="00895DE4"/>
    <w:rsid w:val="008B43AF"/>
    <w:rsid w:val="008C4793"/>
    <w:rsid w:val="008D1E25"/>
    <w:rsid w:val="008D54E1"/>
    <w:rsid w:val="008F3D8E"/>
    <w:rsid w:val="008F5B98"/>
    <w:rsid w:val="00961284"/>
    <w:rsid w:val="009E183B"/>
    <w:rsid w:val="00A5152F"/>
    <w:rsid w:val="00A71A06"/>
    <w:rsid w:val="00A72C2D"/>
    <w:rsid w:val="00AF044B"/>
    <w:rsid w:val="00B0502C"/>
    <w:rsid w:val="00B07049"/>
    <w:rsid w:val="00B17CD5"/>
    <w:rsid w:val="00B20ECD"/>
    <w:rsid w:val="00B76A05"/>
    <w:rsid w:val="00BA68C0"/>
    <w:rsid w:val="00BF63AC"/>
    <w:rsid w:val="00C35326"/>
    <w:rsid w:val="00CB4165"/>
    <w:rsid w:val="00CE6DE0"/>
    <w:rsid w:val="00EB6311"/>
    <w:rsid w:val="00F105E6"/>
    <w:rsid w:val="00F12675"/>
    <w:rsid w:val="00F20626"/>
    <w:rsid w:val="00F44C2C"/>
    <w:rsid w:val="00F81A00"/>
    <w:rsid w:val="00F83D0A"/>
    <w:rsid w:val="00F95C13"/>
    <w:rsid w:val="00FC35C0"/>
    <w:rsid w:val="00FC519A"/>
    <w:rsid w:val="00FE1BA6"/>
    <w:rsid w:val="13D95128"/>
    <w:rsid w:val="20825712"/>
    <w:rsid w:val="27C13385"/>
    <w:rsid w:val="2C4C5BA7"/>
    <w:rsid w:val="3A213F03"/>
    <w:rsid w:val="3D50219B"/>
    <w:rsid w:val="44F5011F"/>
    <w:rsid w:val="4D180DB6"/>
    <w:rsid w:val="50476999"/>
    <w:rsid w:val="5D045405"/>
    <w:rsid w:val="604D3E49"/>
    <w:rsid w:val="72520968"/>
    <w:rsid w:val="73C11DAA"/>
    <w:rsid w:val="751C65CC"/>
    <w:rsid w:val="7A764E9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1"/>
    <w:link w:val="30"/>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35"/>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spacing w:before="280" w:after="290" w:line="376" w:lineRule="atLeast"/>
      <w:outlineLvl w:val="4"/>
    </w:pPr>
    <w:rPr>
      <w:b/>
      <w:bCs/>
      <w:sz w:val="28"/>
      <w:szCs w:val="28"/>
    </w:rPr>
  </w:style>
  <w:style w:type="character" w:default="1" w:styleId="18">
    <w:name w:val="Default Paragraph Font"/>
    <w:unhideWhenUsed/>
    <w:qFormat/>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7">
    <w:name w:val="Normal Indent"/>
    <w:basedOn w:val="1"/>
    <w:qFormat/>
    <w:uiPriority w:val="0"/>
    <w:pPr>
      <w:ind w:left="900" w:hanging="900"/>
    </w:pPr>
  </w:style>
  <w:style w:type="paragraph" w:styleId="8">
    <w:name w:val="Document Map"/>
    <w:basedOn w:val="1"/>
    <w:link w:val="36"/>
    <w:unhideWhenUsed/>
    <w:qFormat/>
    <w:uiPriority w:val="99"/>
    <w:rPr>
      <w:rFonts w:ascii="宋体"/>
      <w:sz w:val="18"/>
      <w:szCs w:val="18"/>
    </w:rPr>
  </w:style>
  <w:style w:type="paragraph" w:styleId="9">
    <w:name w:val="toc 3"/>
    <w:basedOn w:val="1"/>
    <w:next w:val="1"/>
    <w:unhideWhenUsed/>
    <w:qFormat/>
    <w:uiPriority w:val="39"/>
    <w:pPr>
      <w:widowControl/>
      <w:spacing w:after="100" w:line="276" w:lineRule="auto"/>
      <w:ind w:left="440"/>
    </w:pPr>
    <w:rPr>
      <w:rFonts w:asciiTheme="minorHAnsi" w:hAnsiTheme="minorHAnsi" w:eastAsiaTheme="minorEastAsia" w:cstheme="minorBidi"/>
      <w:snapToGrid/>
      <w:sz w:val="22"/>
      <w:szCs w:val="22"/>
    </w:rPr>
  </w:style>
  <w:style w:type="paragraph" w:styleId="10">
    <w:name w:val="endnote text"/>
    <w:basedOn w:val="1"/>
    <w:link w:val="37"/>
    <w:unhideWhenUsed/>
    <w:qFormat/>
    <w:uiPriority w:val="99"/>
    <w:pPr>
      <w:snapToGrid w:val="0"/>
    </w:pPr>
  </w:style>
  <w:style w:type="paragraph" w:styleId="11">
    <w:name w:val="Balloon Text"/>
    <w:basedOn w:val="1"/>
    <w:link w:val="28"/>
    <w:unhideWhenUsed/>
    <w:qFormat/>
    <w:uiPriority w:val="99"/>
    <w:pPr>
      <w:spacing w:line="240" w:lineRule="auto"/>
    </w:pPr>
    <w:rPr>
      <w:sz w:val="18"/>
      <w:szCs w:val="18"/>
    </w:rPr>
  </w:style>
  <w:style w:type="paragraph" w:styleId="12">
    <w:name w:val="footer"/>
    <w:basedOn w:val="1"/>
    <w:link w:val="25"/>
    <w:unhideWhenUsed/>
    <w:qFormat/>
    <w:uiPriority w:val="99"/>
    <w:pPr>
      <w:tabs>
        <w:tab w:val="center" w:pos="4153"/>
        <w:tab w:val="right" w:pos="8306"/>
      </w:tabs>
      <w:snapToGrid w:val="0"/>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pPr>
    <w:rPr>
      <w:b/>
      <w:caps/>
    </w:rPr>
  </w:style>
  <w:style w:type="paragraph" w:styleId="15">
    <w:name w:val="footnote text"/>
    <w:basedOn w:val="1"/>
    <w:link w:val="34"/>
    <w:qFormat/>
    <w:uiPriority w:val="0"/>
    <w:pPr>
      <w:snapToGrid w:val="0"/>
      <w:spacing w:line="240" w:lineRule="auto"/>
    </w:pPr>
    <w:rPr>
      <w:rFonts w:ascii="Times New Roman" w:hAnsi="Times New Roman"/>
      <w:snapToGrid/>
      <w:kern w:val="2"/>
      <w:sz w:val="18"/>
      <w:szCs w:val="18"/>
    </w:rPr>
  </w:style>
  <w:style w:type="paragraph" w:styleId="16">
    <w:name w:val="toc 2"/>
    <w:basedOn w:val="1"/>
    <w:next w:val="1"/>
    <w:unhideWhenUsed/>
    <w:qFormat/>
    <w:uiPriority w:val="39"/>
    <w:pPr>
      <w:ind w:left="420" w:leftChars="200"/>
    </w:pPr>
  </w:style>
  <w:style w:type="paragraph" w:styleId="17">
    <w:name w:val="Title"/>
    <w:basedOn w:val="1"/>
    <w:next w:val="1"/>
    <w:link w:val="26"/>
    <w:qFormat/>
    <w:uiPriority w:val="0"/>
    <w:pPr>
      <w:jc w:val="center"/>
    </w:pPr>
    <w:rPr>
      <w:b/>
      <w:sz w:val="36"/>
    </w:rPr>
  </w:style>
  <w:style w:type="character" w:styleId="19">
    <w:name w:val="endnote reference"/>
    <w:basedOn w:val="18"/>
    <w:unhideWhenUsed/>
    <w:qFormat/>
    <w:uiPriority w:val="99"/>
    <w:rPr>
      <w:vertAlign w:val="superscript"/>
    </w:rPr>
  </w:style>
  <w:style w:type="character" w:styleId="20">
    <w:name w:val="FollowedHyperlink"/>
    <w:basedOn w:val="18"/>
    <w:unhideWhenUsed/>
    <w:qFormat/>
    <w:uiPriority w:val="99"/>
    <w:rPr>
      <w:color w:val="800080" w:themeColor="followedHyperlink"/>
      <w:u w:val="single"/>
    </w:rPr>
  </w:style>
  <w:style w:type="character" w:styleId="21">
    <w:name w:val="Hyperlink"/>
    <w:basedOn w:val="18"/>
    <w:unhideWhenUsed/>
    <w:qFormat/>
    <w:uiPriority w:val="99"/>
    <w:rPr>
      <w:color w:val="0000FF" w:themeColor="hyperlink"/>
      <w:u w:val="single"/>
    </w:rPr>
  </w:style>
  <w:style w:type="character" w:styleId="22">
    <w:name w:val="footnote reference"/>
    <w:basedOn w:val="18"/>
    <w:uiPriority w:val="0"/>
    <w:rPr>
      <w:vertAlign w:val="superscript"/>
    </w:rPr>
  </w:style>
  <w:style w:type="character" w:customStyle="1" w:styleId="24">
    <w:name w:val="页眉 字符"/>
    <w:basedOn w:val="18"/>
    <w:link w:val="13"/>
    <w:semiHidden/>
    <w:qFormat/>
    <w:uiPriority w:val="99"/>
    <w:rPr>
      <w:sz w:val="18"/>
      <w:szCs w:val="18"/>
    </w:rPr>
  </w:style>
  <w:style w:type="character" w:customStyle="1" w:styleId="25">
    <w:name w:val="页脚 字符"/>
    <w:basedOn w:val="18"/>
    <w:link w:val="12"/>
    <w:semiHidden/>
    <w:qFormat/>
    <w:uiPriority w:val="99"/>
    <w:rPr>
      <w:sz w:val="18"/>
      <w:szCs w:val="18"/>
    </w:rPr>
  </w:style>
  <w:style w:type="character" w:customStyle="1" w:styleId="26">
    <w:name w:val="标题 字符"/>
    <w:basedOn w:val="18"/>
    <w:link w:val="17"/>
    <w:qFormat/>
    <w:uiPriority w:val="0"/>
    <w:rPr>
      <w:rFonts w:ascii="Arial" w:hAnsi="Arial" w:eastAsia="宋体" w:cs="Times New Roman"/>
      <w:b/>
      <w:snapToGrid w:val="0"/>
      <w:kern w:val="0"/>
      <w:sz w:val="36"/>
      <w:szCs w:val="20"/>
    </w:rPr>
  </w:style>
  <w:style w:type="paragraph" w:customStyle="1" w:styleId="27">
    <w:name w:val="Tabletext"/>
    <w:basedOn w:val="1"/>
    <w:qFormat/>
    <w:uiPriority w:val="0"/>
  </w:style>
  <w:style w:type="character" w:customStyle="1" w:styleId="28">
    <w:name w:val="批注框文本 字符"/>
    <w:basedOn w:val="18"/>
    <w:link w:val="11"/>
    <w:semiHidden/>
    <w:qFormat/>
    <w:uiPriority w:val="99"/>
    <w:rPr>
      <w:rFonts w:ascii="Arial" w:hAnsi="Arial" w:eastAsia="宋体" w:cs="Times New Roman"/>
      <w:snapToGrid w:val="0"/>
      <w:kern w:val="0"/>
      <w:sz w:val="18"/>
      <w:szCs w:val="18"/>
    </w:rPr>
  </w:style>
  <w:style w:type="character" w:customStyle="1" w:styleId="29">
    <w:name w:val="标题 2 字符"/>
    <w:basedOn w:val="18"/>
    <w:link w:val="3"/>
    <w:qFormat/>
    <w:uiPriority w:val="9"/>
    <w:rPr>
      <w:rFonts w:asciiTheme="majorHAnsi" w:hAnsiTheme="majorHAnsi" w:eastAsiaTheme="majorEastAsia" w:cstheme="majorBidi"/>
      <w:b/>
      <w:bCs/>
      <w:snapToGrid w:val="0"/>
      <w:kern w:val="0"/>
      <w:sz w:val="32"/>
      <w:szCs w:val="32"/>
    </w:rPr>
  </w:style>
  <w:style w:type="character" w:customStyle="1" w:styleId="30">
    <w:name w:val="标题 1 字符"/>
    <w:basedOn w:val="18"/>
    <w:link w:val="2"/>
    <w:qFormat/>
    <w:uiPriority w:val="9"/>
    <w:rPr>
      <w:rFonts w:ascii="Arial" w:hAnsi="Arial" w:eastAsia="宋体" w:cs="Times New Roman"/>
      <w:b/>
      <w:bCs/>
      <w:snapToGrid w:val="0"/>
      <w:kern w:val="44"/>
      <w:sz w:val="44"/>
      <w:szCs w:val="44"/>
    </w:rPr>
  </w:style>
  <w:style w:type="paragraph" w:customStyle="1" w:styleId="31">
    <w:name w:val="TOC Heading"/>
    <w:basedOn w:val="2"/>
    <w:next w:val="1"/>
    <w:unhideWhenUsed/>
    <w:qFormat/>
    <w:uiPriority w:val="39"/>
    <w:pPr>
      <w:widowControl/>
      <w:spacing w:before="480" w:after="0" w:line="276" w:lineRule="auto"/>
      <w:outlineLvl w:val="9"/>
    </w:pPr>
    <w:rPr>
      <w:rFonts w:asciiTheme="majorHAnsi" w:hAnsiTheme="majorHAnsi" w:eastAsiaTheme="majorEastAsia" w:cstheme="majorBidi"/>
      <w:snapToGrid/>
      <w:color w:val="366091" w:themeColor="accent1" w:themeShade="BF"/>
      <w:kern w:val="0"/>
      <w:sz w:val="28"/>
      <w:szCs w:val="28"/>
    </w:rPr>
  </w:style>
  <w:style w:type="paragraph" w:customStyle="1" w:styleId="32">
    <w:name w:val="List Paragraph"/>
    <w:basedOn w:val="1"/>
    <w:qFormat/>
    <w:uiPriority w:val="34"/>
    <w:pPr>
      <w:ind w:firstLine="420" w:firstLineChars="200"/>
    </w:pPr>
  </w:style>
  <w:style w:type="character" w:customStyle="1" w:styleId="33">
    <w:name w:val="标题 3 字符"/>
    <w:basedOn w:val="18"/>
    <w:link w:val="4"/>
    <w:qFormat/>
    <w:uiPriority w:val="9"/>
    <w:rPr>
      <w:rFonts w:ascii="Arial" w:hAnsi="Arial" w:eastAsia="宋体" w:cs="Times New Roman"/>
      <w:b/>
      <w:bCs/>
      <w:snapToGrid w:val="0"/>
      <w:kern w:val="0"/>
      <w:sz w:val="32"/>
      <w:szCs w:val="32"/>
    </w:rPr>
  </w:style>
  <w:style w:type="character" w:customStyle="1" w:styleId="34">
    <w:name w:val="脚注文本 字符"/>
    <w:basedOn w:val="18"/>
    <w:link w:val="15"/>
    <w:qFormat/>
    <w:uiPriority w:val="0"/>
    <w:rPr>
      <w:rFonts w:ascii="Times New Roman" w:hAnsi="Times New Roman" w:eastAsia="宋体" w:cs="Times New Roman"/>
      <w:sz w:val="18"/>
      <w:szCs w:val="18"/>
    </w:rPr>
  </w:style>
  <w:style w:type="character" w:customStyle="1" w:styleId="35">
    <w:name w:val="标题 4 字符"/>
    <w:basedOn w:val="18"/>
    <w:link w:val="5"/>
    <w:qFormat/>
    <w:uiPriority w:val="9"/>
    <w:rPr>
      <w:rFonts w:asciiTheme="majorHAnsi" w:hAnsiTheme="majorHAnsi" w:eastAsiaTheme="majorEastAsia" w:cstheme="majorBidi"/>
      <w:b/>
      <w:bCs/>
      <w:snapToGrid w:val="0"/>
      <w:kern w:val="0"/>
      <w:sz w:val="28"/>
      <w:szCs w:val="28"/>
    </w:rPr>
  </w:style>
  <w:style w:type="character" w:customStyle="1" w:styleId="36">
    <w:name w:val="文档结构图 字符"/>
    <w:basedOn w:val="18"/>
    <w:link w:val="8"/>
    <w:semiHidden/>
    <w:qFormat/>
    <w:uiPriority w:val="99"/>
    <w:rPr>
      <w:rFonts w:ascii="宋体" w:hAnsi="Arial" w:eastAsia="宋体" w:cs="Times New Roman"/>
      <w:snapToGrid w:val="0"/>
      <w:kern w:val="0"/>
      <w:sz w:val="18"/>
      <w:szCs w:val="18"/>
    </w:rPr>
  </w:style>
  <w:style w:type="character" w:customStyle="1" w:styleId="37">
    <w:name w:val="尾注文本 字符"/>
    <w:basedOn w:val="18"/>
    <w:link w:val="10"/>
    <w:semiHidden/>
    <w:qFormat/>
    <w:uiPriority w:val="99"/>
    <w:rPr>
      <w:rFonts w:ascii="Arial" w:hAnsi="Arial" w:eastAsia="宋体" w:cs="Times New Roman"/>
      <w:snapToGrid w:val="0"/>
      <w:kern w:val="0"/>
      <w:sz w:val="20"/>
      <w:szCs w:val="20"/>
    </w:rPr>
  </w:style>
  <w:style w:type="paragraph" w:customStyle="1" w:styleId="38">
    <w:name w:val="TOC 标题1"/>
    <w:basedOn w:val="2"/>
    <w:next w:val="1"/>
    <w:unhideWhenUsed/>
    <w:qFormat/>
    <w:uiPriority w:val="39"/>
    <w:pPr>
      <w:widowControl/>
      <w:spacing w:before="480" w:after="0" w:line="276" w:lineRule="auto"/>
      <w:outlineLvl w:val="9"/>
    </w:pPr>
    <w:rPr>
      <w:rFonts w:asciiTheme="majorHAnsi" w:hAnsiTheme="majorHAnsi" w:eastAsiaTheme="majorEastAsia" w:cstheme="majorBidi"/>
      <w:snapToGrid/>
      <w:color w:val="366091" w:themeColor="accent1" w:themeShade="BF"/>
      <w:kern w:val="0"/>
      <w:sz w:val="28"/>
      <w:szCs w:val="28"/>
    </w:rPr>
  </w:style>
  <w:style w:type="paragraph" w:customStyle="1" w:styleId="39">
    <w:name w:val="列出段落1"/>
    <w:basedOn w:val="1"/>
    <w:qFormat/>
    <w:uiPriority w:val="34"/>
    <w:pPr>
      <w:ind w:firstLine="420" w:firstLineChars="200"/>
    </w:pPr>
  </w:style>
  <w:style w:type="character" w:customStyle="1" w:styleId="40">
    <w:name w:val="标题 5 字符"/>
    <w:basedOn w:val="18"/>
    <w:link w:val="6"/>
    <w:qFormat/>
    <w:uiPriority w:val="9"/>
    <w:rPr>
      <w:rFonts w:ascii="Arial" w:hAnsi="Arial" w:eastAsia="宋体" w:cs="Times New Roman"/>
      <w:b/>
      <w:bCs/>
      <w:snapToGrid w:val="0"/>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emf"/><Relationship Id="rId17" Type="http://schemas.openxmlformats.org/officeDocument/2006/relationships/image" Target="media/image13.png"/><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F733DD-B3DD-4A11-B67D-4DA02D08B7CB}">
  <ds:schemaRefs/>
</ds:datastoreItem>
</file>

<file path=docProps/app.xml><?xml version="1.0" encoding="utf-8"?>
<Properties xmlns="http://schemas.openxmlformats.org/officeDocument/2006/extended-properties" xmlns:vt="http://schemas.openxmlformats.org/officeDocument/2006/docPropsVTypes">
  <Template>Normal.dotm</Template>
  <Pages>42</Pages>
  <Words>2427</Words>
  <Characters>13839</Characters>
  <Lines>115</Lines>
  <Paragraphs>32</Paragraphs>
  <ScaleCrop>false</ScaleCrop>
  <LinksUpToDate>false</LinksUpToDate>
  <CharactersWithSpaces>16234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2016-06-29T12:53:00Z</dcterms:created>
  <dc:creator>Administrator</dc:creator>
  <cp:lastModifiedBy>Administrator</cp:lastModifiedBy>
  <dcterms:modified xsi:type="dcterms:W3CDTF">2016-07-05T03:40:46Z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